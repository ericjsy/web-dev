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D1035" w:rsidRDefault="00BD1035"/>
    <w:p w:rsidR="00BD1035" w:rsidRDefault="00BD1035"/>
    <w:p w:rsidR="00BD1035" w:rsidRDefault="00BD1035"/>
    <w:p w:rsidR="00BD1035" w:rsidRDefault="00BD1035"/>
    <w:p w:rsidR="00BD1035" w:rsidRDefault="00BD1035"/>
    <w:p w:rsidR="0055619D" w:rsidRDefault="0055619D"/>
    <w:p w:rsidR="0055619D" w:rsidRDefault="0055619D"/>
    <w:p w:rsidR="0055619D" w:rsidRDefault="0055619D"/>
    <w:p w:rsidR="0055619D" w:rsidRDefault="0055619D"/>
    <w:p w:rsidR="0055619D" w:rsidRDefault="0055619D"/>
    <w:p w:rsidR="0055619D" w:rsidRDefault="0055619D"/>
    <w:p w:rsidR="0055619D" w:rsidRDefault="0055619D"/>
    <w:p w:rsidR="00BD1035" w:rsidRDefault="00BD1035"/>
    <w:p w:rsidR="00BD1035" w:rsidRDefault="0029345E">
      <w:pPr>
        <w:jc w:val="center"/>
      </w:pPr>
      <w:r>
        <w:rPr>
          <w:rFonts w:ascii="Times New Roman" w:eastAsia="Times New Roman" w:hAnsi="Times New Roman" w:cs="Times New Roman"/>
          <w:b/>
          <w:sz w:val="48"/>
          <w:szCs w:val="48"/>
        </w:rPr>
        <w:t xml:space="preserve">Introduction to Web Development </w:t>
      </w:r>
    </w:p>
    <w:p w:rsidR="00BD1035" w:rsidRDefault="00272A34">
      <w:pPr>
        <w:jc w:val="center"/>
      </w:pPr>
      <w:r>
        <w:rPr>
          <w:rFonts w:ascii="Times New Roman" w:eastAsia="Times New Roman" w:hAnsi="Times New Roman" w:cs="Times New Roman"/>
          <w:b/>
          <w:sz w:val="32"/>
          <w:szCs w:val="32"/>
        </w:rPr>
        <w:t>Site Map and Page Design</w:t>
      </w:r>
      <w:r w:rsidR="0029345E">
        <w:rPr>
          <w:rFonts w:ascii="Times New Roman" w:eastAsia="Times New Roman" w:hAnsi="Times New Roman" w:cs="Times New Roman"/>
          <w:b/>
          <w:sz w:val="32"/>
          <w:szCs w:val="32"/>
        </w:rPr>
        <w:t xml:space="preserve"> - Milestone </w:t>
      </w:r>
      <w:r>
        <w:rPr>
          <w:rFonts w:ascii="Times New Roman" w:eastAsia="Times New Roman" w:hAnsi="Times New Roman" w:cs="Times New Roman"/>
          <w:b/>
          <w:sz w:val="32"/>
          <w:szCs w:val="32"/>
        </w:rPr>
        <w:t>Two</w:t>
      </w:r>
    </w:p>
    <w:p w:rsidR="00BD1035" w:rsidRDefault="00BD1035"/>
    <w:p w:rsidR="00BD1035" w:rsidRDefault="00BD1035"/>
    <w:p w:rsidR="00BD1035" w:rsidRDefault="00BD1035"/>
    <w:p w:rsidR="00BD1035" w:rsidRDefault="00BD1035"/>
    <w:p w:rsidR="0055619D" w:rsidRDefault="0055619D"/>
    <w:p w:rsidR="0055619D" w:rsidRDefault="0055619D"/>
    <w:p w:rsidR="0055619D" w:rsidRDefault="0055619D"/>
    <w:p w:rsidR="0055619D" w:rsidRDefault="0055619D"/>
    <w:p w:rsidR="0055619D" w:rsidRDefault="0055619D"/>
    <w:p w:rsidR="0055619D" w:rsidRDefault="0055619D"/>
    <w:p w:rsidR="0055619D" w:rsidRDefault="0055619D"/>
    <w:p w:rsidR="0055619D" w:rsidRDefault="0055619D"/>
    <w:p w:rsidR="00BD1035" w:rsidRDefault="00BD1035"/>
    <w:p w:rsidR="00BD1035" w:rsidRDefault="00BD1035"/>
    <w:p w:rsidR="00BD1035" w:rsidRDefault="00BD1035"/>
    <w:p w:rsidR="0055619D" w:rsidRDefault="0055619D"/>
    <w:p w:rsidR="0055619D" w:rsidRDefault="0055619D"/>
    <w:p w:rsidR="0055619D" w:rsidRDefault="0055619D"/>
    <w:p w:rsidR="00BD1035" w:rsidRDefault="00BD1035">
      <w:pPr>
        <w:jc w:val="right"/>
      </w:pPr>
    </w:p>
    <w:p w:rsidR="00BD1035" w:rsidRDefault="0029345E">
      <w:pPr>
        <w:jc w:val="right"/>
      </w:pPr>
      <w:r>
        <w:rPr>
          <w:rFonts w:ascii="Times New Roman" w:eastAsia="Times New Roman" w:hAnsi="Times New Roman" w:cs="Times New Roman"/>
          <w:b/>
          <w:sz w:val="28"/>
          <w:szCs w:val="28"/>
        </w:rPr>
        <w:t>Dr. Benjamin Yu</w:t>
      </w:r>
    </w:p>
    <w:p w:rsidR="00BD1035" w:rsidRDefault="00BD1035">
      <w:pPr>
        <w:jc w:val="right"/>
      </w:pPr>
    </w:p>
    <w:p w:rsidR="00BD1035" w:rsidRDefault="00BD1035">
      <w:pPr>
        <w:jc w:val="right"/>
      </w:pPr>
    </w:p>
    <w:p w:rsidR="00BD1035" w:rsidRDefault="0029345E">
      <w:pPr>
        <w:jc w:val="right"/>
      </w:pPr>
      <w:r>
        <w:rPr>
          <w:rFonts w:ascii="Times New Roman" w:eastAsia="Times New Roman" w:hAnsi="Times New Roman" w:cs="Times New Roman"/>
          <w:b/>
          <w:sz w:val="28"/>
          <w:szCs w:val="28"/>
        </w:rPr>
        <w:t>Elizabeth Lee</w:t>
      </w:r>
    </w:p>
    <w:p w:rsidR="00D25C25" w:rsidRPr="004756D2" w:rsidRDefault="0029345E" w:rsidP="004756D2">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Eric Sy</w:t>
      </w:r>
    </w:p>
    <w:p w:rsidR="00BD1035" w:rsidRDefault="0029345E">
      <w:pPr>
        <w:jc w:val="right"/>
      </w:pPr>
      <w:r>
        <w:rPr>
          <w:rFonts w:ascii="Times New Roman" w:eastAsia="Times New Roman" w:hAnsi="Times New Roman" w:cs="Times New Roman"/>
          <w:b/>
          <w:sz w:val="28"/>
          <w:szCs w:val="28"/>
        </w:rPr>
        <w:t>Neda Jamalirad</w:t>
      </w:r>
    </w:p>
    <w:p w:rsidR="00BD1035" w:rsidRDefault="0029345E">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Ryan Liang</w:t>
      </w:r>
    </w:p>
    <w:p w:rsidR="004756D2" w:rsidRDefault="004756D2">
      <w:pPr>
        <w:jc w:val="right"/>
      </w:pPr>
    </w:p>
    <w:p w:rsidR="00BD1035" w:rsidRDefault="00BD1035"/>
    <w:p w:rsidR="00BD1035" w:rsidRDefault="00BD1035"/>
    <w:p w:rsidR="00BD1035" w:rsidRDefault="0029345E">
      <w:pPr>
        <w:jc w:val="center"/>
      </w:pPr>
      <w:r>
        <w:rPr>
          <w:rFonts w:ascii="Times New Roman" w:eastAsia="Times New Roman" w:hAnsi="Times New Roman" w:cs="Times New Roman"/>
          <w:b/>
          <w:sz w:val="40"/>
          <w:szCs w:val="40"/>
        </w:rPr>
        <w:lastRenderedPageBreak/>
        <w:t>Table of Contents</w:t>
      </w:r>
    </w:p>
    <w:p w:rsidR="00BD1035" w:rsidRDefault="00BD1035"/>
    <w:p w:rsidR="00272A34" w:rsidRDefault="007D44D8" w:rsidP="007D44D8">
      <w:pPr>
        <w:spacing w:line="360" w:lineRule="auto"/>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t>II.</w:t>
      </w:r>
      <w:r>
        <w:rPr>
          <w:rFonts w:ascii="Times New Roman" w:eastAsia="Times New Roman" w:hAnsi="Times New Roman" w:cs="Times New Roman"/>
          <w:b/>
          <w:sz w:val="28"/>
          <w:szCs w:val="28"/>
        </w:rPr>
        <w:tab/>
      </w:r>
      <w:r w:rsidR="00272A34">
        <w:rPr>
          <w:rFonts w:ascii="Times New Roman" w:eastAsia="Times New Roman" w:hAnsi="Times New Roman" w:cs="Times New Roman"/>
          <w:b/>
          <w:sz w:val="28"/>
          <w:szCs w:val="28"/>
        </w:rPr>
        <w:t>Site Map and Page Design</w:t>
      </w:r>
    </w:p>
    <w:p w:rsidR="00891531" w:rsidRPr="00FE7A29" w:rsidRDefault="00891531" w:rsidP="00891531">
      <w:pPr>
        <w:numPr>
          <w:ilvl w:val="1"/>
          <w:numId w:val="1"/>
        </w:numPr>
        <w:tabs>
          <w:tab w:val="right" w:pos="8789"/>
        </w:tabs>
        <w:spacing w:line="360" w:lineRule="auto"/>
        <w:ind w:hanging="360"/>
        <w:contextualSpacing/>
        <w:rPr>
          <w:rFonts w:ascii="Times New Roman" w:eastAsia="Times New Roman" w:hAnsi="Times New Roman" w:cs="Times New Roman"/>
          <w:color w:val="auto"/>
          <w:sz w:val="20"/>
          <w:szCs w:val="20"/>
        </w:rPr>
      </w:pPr>
      <w:r w:rsidRPr="00FE7A29">
        <w:rPr>
          <w:rFonts w:ascii="Times New Roman" w:eastAsia="Times New Roman" w:hAnsi="Times New Roman" w:cs="Times New Roman"/>
          <w:color w:val="auto"/>
          <w:sz w:val="20"/>
          <w:szCs w:val="20"/>
        </w:rPr>
        <w:t>Site Map………...</w:t>
      </w:r>
      <w:r w:rsidRPr="00FE7A29">
        <w:rPr>
          <w:rFonts w:ascii="Times New Roman" w:eastAsia="Times New Roman" w:hAnsi="Times New Roman" w:cs="Times New Roman"/>
          <w:color w:val="auto"/>
          <w:sz w:val="20"/>
          <w:szCs w:val="20"/>
        </w:rPr>
        <w:t>…………………………………………………………………………...</w:t>
      </w:r>
      <w:r w:rsidRPr="00FE7A29">
        <w:rPr>
          <w:rFonts w:ascii="Times New Roman" w:eastAsia="Times New Roman" w:hAnsi="Times New Roman" w:cs="Times New Roman"/>
          <w:color w:val="auto"/>
          <w:sz w:val="20"/>
          <w:szCs w:val="20"/>
        </w:rPr>
        <w:tab/>
      </w:r>
      <w:r w:rsidR="00FE7A29">
        <w:rPr>
          <w:rFonts w:ascii="Times New Roman" w:eastAsia="Times New Roman" w:hAnsi="Times New Roman" w:cs="Times New Roman"/>
          <w:color w:val="auto"/>
          <w:sz w:val="20"/>
          <w:szCs w:val="20"/>
        </w:rPr>
        <w:t>....</w:t>
      </w:r>
      <w:r w:rsidRPr="00FE7A29">
        <w:rPr>
          <w:rFonts w:ascii="Times New Roman" w:eastAsia="Times New Roman" w:hAnsi="Times New Roman" w:cs="Times New Roman"/>
          <w:color w:val="auto"/>
          <w:sz w:val="20"/>
          <w:szCs w:val="20"/>
        </w:rPr>
        <w:t>2</w:t>
      </w:r>
    </w:p>
    <w:p w:rsidR="00891531" w:rsidRPr="00FE7A29" w:rsidRDefault="002C4873" w:rsidP="002C4873">
      <w:pPr>
        <w:numPr>
          <w:ilvl w:val="1"/>
          <w:numId w:val="1"/>
        </w:numPr>
        <w:tabs>
          <w:tab w:val="right" w:pos="8789"/>
        </w:tabs>
        <w:spacing w:line="360" w:lineRule="auto"/>
        <w:ind w:hanging="360"/>
        <w:contextualSpacing/>
        <w:rPr>
          <w:rFonts w:ascii="Times New Roman" w:eastAsia="Times New Roman" w:hAnsi="Times New Roman" w:cs="Times New Roman"/>
          <w:color w:val="auto"/>
          <w:sz w:val="20"/>
          <w:szCs w:val="20"/>
        </w:rPr>
      </w:pPr>
      <w:r w:rsidRPr="00FE7A29">
        <w:rPr>
          <w:rFonts w:ascii="Times New Roman" w:eastAsia="Times New Roman" w:hAnsi="Times New Roman" w:cs="Times New Roman"/>
          <w:color w:val="auto"/>
          <w:sz w:val="20"/>
          <w:szCs w:val="20"/>
        </w:rPr>
        <w:t>Color Scheme…</w:t>
      </w:r>
      <w:r w:rsidR="00891531" w:rsidRPr="00FE7A29">
        <w:rPr>
          <w:rFonts w:ascii="Times New Roman" w:eastAsia="Times New Roman" w:hAnsi="Times New Roman" w:cs="Times New Roman"/>
          <w:color w:val="auto"/>
          <w:sz w:val="20"/>
          <w:szCs w:val="20"/>
        </w:rPr>
        <w:tab/>
        <w:t>…………………………………………………………………………......</w:t>
      </w:r>
      <w:r w:rsidR="00FE7A29">
        <w:rPr>
          <w:rFonts w:ascii="Times New Roman" w:eastAsia="Times New Roman" w:hAnsi="Times New Roman" w:cs="Times New Roman"/>
          <w:color w:val="auto"/>
          <w:sz w:val="20"/>
          <w:szCs w:val="20"/>
        </w:rPr>
        <w:t>....</w:t>
      </w:r>
      <w:r w:rsidR="00891531" w:rsidRPr="00FE7A29">
        <w:rPr>
          <w:rFonts w:ascii="Times New Roman" w:eastAsia="Times New Roman" w:hAnsi="Times New Roman" w:cs="Times New Roman"/>
          <w:color w:val="auto"/>
          <w:sz w:val="20"/>
          <w:szCs w:val="20"/>
        </w:rPr>
        <w:t>2</w:t>
      </w:r>
    </w:p>
    <w:p w:rsidR="009A0BA7" w:rsidRPr="00FE7A29" w:rsidRDefault="009A0BA7" w:rsidP="002C4873">
      <w:pPr>
        <w:numPr>
          <w:ilvl w:val="1"/>
          <w:numId w:val="1"/>
        </w:numPr>
        <w:tabs>
          <w:tab w:val="right" w:pos="8789"/>
        </w:tabs>
        <w:spacing w:line="360" w:lineRule="auto"/>
        <w:ind w:hanging="360"/>
        <w:contextualSpacing/>
        <w:rPr>
          <w:rFonts w:ascii="Times New Roman" w:eastAsia="Times New Roman" w:hAnsi="Times New Roman" w:cs="Times New Roman"/>
          <w:color w:val="auto"/>
          <w:sz w:val="20"/>
          <w:szCs w:val="20"/>
        </w:rPr>
      </w:pPr>
      <w:r w:rsidRPr="00FE7A29">
        <w:rPr>
          <w:rFonts w:ascii="Times New Roman" w:eastAsia="Times New Roman" w:hAnsi="Times New Roman" w:cs="Times New Roman"/>
          <w:color w:val="auto"/>
          <w:sz w:val="20"/>
          <w:szCs w:val="20"/>
        </w:rPr>
        <w:t>Wireframes…………………………………………………………………………………</w:t>
      </w:r>
      <w:r w:rsidR="00FE7A29">
        <w:rPr>
          <w:rFonts w:ascii="Times New Roman" w:eastAsia="Times New Roman" w:hAnsi="Times New Roman" w:cs="Times New Roman"/>
          <w:color w:val="auto"/>
          <w:sz w:val="20"/>
          <w:szCs w:val="20"/>
        </w:rPr>
        <w:t>…..3</w:t>
      </w:r>
    </w:p>
    <w:p w:rsidR="0052348D" w:rsidRPr="00FE7A29" w:rsidRDefault="0052348D" w:rsidP="002C4873">
      <w:pPr>
        <w:numPr>
          <w:ilvl w:val="1"/>
          <w:numId w:val="1"/>
        </w:numPr>
        <w:tabs>
          <w:tab w:val="right" w:pos="8789"/>
        </w:tabs>
        <w:spacing w:line="360" w:lineRule="auto"/>
        <w:ind w:hanging="360"/>
        <w:contextualSpacing/>
        <w:rPr>
          <w:rFonts w:ascii="Times New Roman" w:eastAsia="Times New Roman" w:hAnsi="Times New Roman" w:cs="Times New Roman"/>
          <w:color w:val="auto"/>
          <w:sz w:val="20"/>
          <w:szCs w:val="20"/>
        </w:rPr>
      </w:pPr>
      <w:r w:rsidRPr="00FE7A29">
        <w:rPr>
          <w:rFonts w:ascii="Times New Roman" w:eastAsia="Times New Roman" w:hAnsi="Times New Roman" w:cs="Times New Roman"/>
          <w:color w:val="auto"/>
          <w:sz w:val="20"/>
          <w:szCs w:val="20"/>
        </w:rPr>
        <w:t>Prints……………………………………………………………………………………</w:t>
      </w:r>
      <w:r w:rsidR="00FE7A29">
        <w:rPr>
          <w:rFonts w:ascii="Times New Roman" w:eastAsia="Times New Roman" w:hAnsi="Times New Roman" w:cs="Times New Roman"/>
          <w:color w:val="auto"/>
          <w:sz w:val="20"/>
          <w:szCs w:val="20"/>
        </w:rPr>
        <w:t>……..13</w:t>
      </w:r>
    </w:p>
    <w:p w:rsidR="00FC3684" w:rsidRDefault="00FC3684" w:rsidP="00272A34">
      <w:pPr>
        <w:jc w:val="center"/>
        <w:rPr>
          <w:rFonts w:ascii="Times New Roman" w:eastAsia="Times New Roman" w:hAnsi="Times New Roman" w:cs="Times New Roman"/>
          <w:b/>
          <w:sz w:val="40"/>
          <w:szCs w:val="40"/>
        </w:rPr>
      </w:pPr>
    </w:p>
    <w:p w:rsidR="00272A34" w:rsidRDefault="00272A34" w:rsidP="00272A34">
      <w:pPr>
        <w:jc w:val="center"/>
      </w:pPr>
      <w:r>
        <w:rPr>
          <w:rFonts w:ascii="Times New Roman" w:eastAsia="Times New Roman" w:hAnsi="Times New Roman" w:cs="Times New Roman"/>
          <w:b/>
          <w:sz w:val="40"/>
          <w:szCs w:val="40"/>
        </w:rPr>
        <w:t>Appendix</w:t>
      </w:r>
    </w:p>
    <w:p w:rsidR="00272A34" w:rsidRDefault="00272A34">
      <w:pPr>
        <w:spacing w:line="360" w:lineRule="auto"/>
      </w:pPr>
    </w:p>
    <w:p w:rsidR="00BE5368" w:rsidRPr="00BE5368" w:rsidRDefault="007D44D8" w:rsidP="00BE5368">
      <w:pPr>
        <w:spacing w:line="360" w:lineRule="auto"/>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t>I.</w:t>
      </w:r>
      <w:r>
        <w:rPr>
          <w:rFonts w:ascii="Times New Roman" w:eastAsia="Times New Roman" w:hAnsi="Times New Roman" w:cs="Times New Roman"/>
          <w:b/>
          <w:sz w:val="28"/>
          <w:szCs w:val="28"/>
        </w:rPr>
        <w:tab/>
      </w:r>
      <w:r w:rsidR="00272A34">
        <w:rPr>
          <w:rFonts w:ascii="Times New Roman" w:eastAsia="Times New Roman" w:hAnsi="Times New Roman" w:cs="Times New Roman"/>
          <w:b/>
          <w:sz w:val="28"/>
          <w:szCs w:val="28"/>
        </w:rPr>
        <w:t>Website Design</w:t>
      </w:r>
    </w:p>
    <w:p w:rsidR="00BE5368" w:rsidRDefault="00BE5368" w:rsidP="00A630CD">
      <w:pPr>
        <w:numPr>
          <w:ilvl w:val="1"/>
          <w:numId w:val="2"/>
        </w:numPr>
        <w:tabs>
          <w:tab w:val="right" w:pos="8789"/>
        </w:tabs>
        <w:spacing w:line="360" w:lineRule="auto"/>
        <w:ind w:hanging="360"/>
        <w:contextualSpacing/>
        <w:rPr>
          <w:rFonts w:ascii="Times New Roman" w:eastAsia="Times New Roman" w:hAnsi="Times New Roman" w:cs="Times New Roman"/>
          <w:color w:val="FF0000"/>
          <w:sz w:val="20"/>
          <w:szCs w:val="20"/>
        </w:rPr>
      </w:pPr>
      <w:r w:rsidRPr="00272A34">
        <w:rPr>
          <w:rFonts w:ascii="Times New Roman" w:eastAsia="Times New Roman" w:hAnsi="Times New Roman" w:cs="Times New Roman"/>
          <w:color w:val="FF0000"/>
          <w:sz w:val="20"/>
          <w:szCs w:val="20"/>
        </w:rPr>
        <w:t>Purpose and Goals…………………………………………………………………………...</w:t>
      </w:r>
      <w:r>
        <w:rPr>
          <w:rFonts w:ascii="Times New Roman" w:eastAsia="Times New Roman" w:hAnsi="Times New Roman" w:cs="Times New Roman"/>
          <w:color w:val="FF0000"/>
          <w:sz w:val="20"/>
          <w:szCs w:val="20"/>
        </w:rPr>
        <w:t>2</w:t>
      </w:r>
    </w:p>
    <w:p w:rsidR="00272A34" w:rsidRPr="00272A34" w:rsidRDefault="00272A34" w:rsidP="00A630CD">
      <w:pPr>
        <w:numPr>
          <w:ilvl w:val="1"/>
          <w:numId w:val="2"/>
        </w:numPr>
        <w:tabs>
          <w:tab w:val="right" w:pos="8789"/>
        </w:tabs>
        <w:spacing w:line="360" w:lineRule="auto"/>
        <w:ind w:hanging="360"/>
        <w:contextualSpacing/>
        <w:rPr>
          <w:rFonts w:ascii="Times New Roman" w:eastAsia="Times New Roman" w:hAnsi="Times New Roman" w:cs="Times New Roman"/>
          <w:color w:val="FF0000"/>
          <w:sz w:val="20"/>
          <w:szCs w:val="20"/>
        </w:rPr>
      </w:pPr>
      <w:r w:rsidRPr="00272A34">
        <w:rPr>
          <w:rFonts w:ascii="Times New Roman" w:eastAsia="Times New Roman" w:hAnsi="Times New Roman" w:cs="Times New Roman"/>
          <w:color w:val="FF0000"/>
          <w:sz w:val="20"/>
          <w:szCs w:val="20"/>
        </w:rPr>
        <w:t>Target Audience</w:t>
      </w:r>
      <w:r w:rsidRPr="00272A34">
        <w:rPr>
          <w:rFonts w:ascii="Times New Roman" w:eastAsia="Times New Roman" w:hAnsi="Times New Roman" w:cs="Times New Roman"/>
          <w:color w:val="FF0000"/>
          <w:sz w:val="20"/>
          <w:szCs w:val="20"/>
        </w:rPr>
        <w:tab/>
        <w:t>…………………………………………………………………………......2</w:t>
      </w:r>
    </w:p>
    <w:p w:rsidR="00272A34" w:rsidRPr="00272A34" w:rsidRDefault="00272A34" w:rsidP="00A630CD">
      <w:pPr>
        <w:numPr>
          <w:ilvl w:val="1"/>
          <w:numId w:val="2"/>
        </w:numPr>
        <w:tabs>
          <w:tab w:val="right" w:pos="8789"/>
        </w:tabs>
        <w:spacing w:line="360" w:lineRule="auto"/>
        <w:ind w:hanging="360"/>
        <w:contextualSpacing/>
        <w:rPr>
          <w:rFonts w:ascii="Times New Roman" w:eastAsia="Times New Roman" w:hAnsi="Times New Roman" w:cs="Times New Roman"/>
          <w:color w:val="FF0000"/>
          <w:sz w:val="20"/>
          <w:szCs w:val="20"/>
        </w:rPr>
      </w:pPr>
      <w:r w:rsidRPr="00272A34">
        <w:rPr>
          <w:rFonts w:ascii="Times New Roman" w:eastAsia="Times New Roman" w:hAnsi="Times New Roman" w:cs="Times New Roman"/>
          <w:color w:val="FF0000"/>
          <w:sz w:val="20"/>
          <w:szCs w:val="20"/>
        </w:rPr>
        <w:t>Content of Website</w:t>
      </w:r>
      <w:r w:rsidRPr="00272A34">
        <w:rPr>
          <w:rFonts w:ascii="Times New Roman" w:eastAsia="Times New Roman" w:hAnsi="Times New Roman" w:cs="Times New Roman"/>
          <w:color w:val="FF0000"/>
          <w:sz w:val="20"/>
          <w:szCs w:val="20"/>
        </w:rPr>
        <w:tab/>
        <w:t>………………………………………………………………………….2</w:t>
      </w:r>
    </w:p>
    <w:p w:rsidR="00272A34" w:rsidRPr="00272A34" w:rsidRDefault="00272A34" w:rsidP="00A630CD">
      <w:pPr>
        <w:numPr>
          <w:ilvl w:val="1"/>
          <w:numId w:val="2"/>
        </w:numPr>
        <w:tabs>
          <w:tab w:val="right" w:pos="8789"/>
        </w:tabs>
        <w:spacing w:line="360" w:lineRule="auto"/>
        <w:ind w:hanging="360"/>
        <w:contextualSpacing/>
        <w:rPr>
          <w:rFonts w:ascii="Times New Roman" w:eastAsia="Times New Roman" w:hAnsi="Times New Roman" w:cs="Times New Roman"/>
          <w:color w:val="FF0000"/>
          <w:sz w:val="20"/>
          <w:szCs w:val="20"/>
        </w:rPr>
      </w:pPr>
      <w:r w:rsidRPr="00272A34">
        <w:rPr>
          <w:rFonts w:ascii="Times New Roman" w:eastAsia="Times New Roman" w:hAnsi="Times New Roman" w:cs="Times New Roman"/>
          <w:color w:val="FF0000"/>
          <w:sz w:val="20"/>
          <w:szCs w:val="20"/>
        </w:rPr>
        <w:t>Website Success Factors</w:t>
      </w:r>
      <w:r w:rsidRPr="00272A34">
        <w:rPr>
          <w:rFonts w:ascii="Times New Roman" w:eastAsia="Times New Roman" w:hAnsi="Times New Roman" w:cs="Times New Roman"/>
          <w:color w:val="FF0000"/>
          <w:sz w:val="20"/>
          <w:szCs w:val="20"/>
        </w:rPr>
        <w:tab/>
        <w:t>………………………………………………………………....….2</w:t>
      </w:r>
    </w:p>
    <w:p w:rsidR="00272A34" w:rsidRPr="00272A34" w:rsidRDefault="00272A34" w:rsidP="00A630CD">
      <w:pPr>
        <w:numPr>
          <w:ilvl w:val="1"/>
          <w:numId w:val="2"/>
        </w:numPr>
        <w:tabs>
          <w:tab w:val="right" w:pos="8789"/>
        </w:tabs>
        <w:spacing w:line="360" w:lineRule="auto"/>
        <w:ind w:hanging="360"/>
        <w:contextualSpacing/>
        <w:rPr>
          <w:rFonts w:ascii="Times New Roman" w:eastAsia="Times New Roman" w:hAnsi="Times New Roman" w:cs="Times New Roman"/>
          <w:color w:val="FF0000"/>
          <w:sz w:val="20"/>
          <w:szCs w:val="20"/>
        </w:rPr>
      </w:pPr>
      <w:r w:rsidRPr="00272A34">
        <w:rPr>
          <w:rFonts w:ascii="Times New Roman" w:eastAsia="Times New Roman" w:hAnsi="Times New Roman" w:cs="Times New Roman"/>
          <w:color w:val="FF0000"/>
          <w:sz w:val="20"/>
          <w:szCs w:val="20"/>
        </w:rPr>
        <w:t>Critique and Comparison</w:t>
      </w:r>
      <w:r w:rsidRPr="00272A34">
        <w:rPr>
          <w:rFonts w:ascii="Times New Roman" w:eastAsia="Times New Roman" w:hAnsi="Times New Roman" w:cs="Times New Roman"/>
          <w:color w:val="FF0000"/>
          <w:sz w:val="20"/>
          <w:szCs w:val="20"/>
        </w:rPr>
        <w:tab/>
        <w:t>………...……………………………………………………….…3</w:t>
      </w:r>
    </w:p>
    <w:p w:rsidR="00272A34" w:rsidRPr="00272A34" w:rsidRDefault="00272A34" w:rsidP="00A630CD">
      <w:pPr>
        <w:numPr>
          <w:ilvl w:val="1"/>
          <w:numId w:val="2"/>
        </w:numPr>
        <w:tabs>
          <w:tab w:val="right" w:pos="8789"/>
        </w:tabs>
        <w:spacing w:line="360" w:lineRule="auto"/>
        <w:ind w:hanging="360"/>
        <w:contextualSpacing/>
        <w:rPr>
          <w:rFonts w:ascii="Times New Roman" w:eastAsia="Times New Roman" w:hAnsi="Times New Roman" w:cs="Times New Roman"/>
          <w:color w:val="FF0000"/>
          <w:sz w:val="20"/>
          <w:szCs w:val="20"/>
        </w:rPr>
      </w:pPr>
      <w:r w:rsidRPr="00272A34">
        <w:rPr>
          <w:rFonts w:ascii="Times New Roman" w:eastAsia="Times New Roman" w:hAnsi="Times New Roman" w:cs="Times New Roman"/>
          <w:color w:val="FF0000"/>
          <w:sz w:val="20"/>
          <w:szCs w:val="20"/>
        </w:rPr>
        <w:t>Functional Requirements</w:t>
      </w:r>
      <w:r w:rsidRPr="00272A34">
        <w:rPr>
          <w:rFonts w:ascii="Times New Roman" w:eastAsia="Times New Roman" w:hAnsi="Times New Roman" w:cs="Times New Roman"/>
          <w:color w:val="FF0000"/>
          <w:sz w:val="20"/>
          <w:szCs w:val="20"/>
        </w:rPr>
        <w:tab/>
        <w:t>……………………………………………………………………3</w:t>
      </w:r>
    </w:p>
    <w:p w:rsidR="00BE5368" w:rsidRPr="00BE5368" w:rsidRDefault="00272A34" w:rsidP="00BE5368">
      <w:pPr>
        <w:numPr>
          <w:ilvl w:val="1"/>
          <w:numId w:val="2"/>
        </w:numPr>
        <w:tabs>
          <w:tab w:val="right" w:pos="8789"/>
        </w:tabs>
        <w:spacing w:line="360" w:lineRule="auto"/>
        <w:ind w:hanging="360"/>
        <w:contextualSpacing/>
        <w:rPr>
          <w:rFonts w:ascii="Times New Roman" w:eastAsia="Times New Roman" w:hAnsi="Times New Roman" w:cs="Times New Roman"/>
          <w:color w:val="FF0000"/>
          <w:sz w:val="20"/>
          <w:szCs w:val="20"/>
        </w:rPr>
      </w:pPr>
      <w:r w:rsidRPr="00272A34">
        <w:rPr>
          <w:rFonts w:ascii="Times New Roman" w:eastAsia="Times New Roman" w:hAnsi="Times New Roman" w:cs="Times New Roman"/>
          <w:color w:val="FF0000"/>
          <w:sz w:val="20"/>
          <w:szCs w:val="20"/>
        </w:rPr>
        <w:t>Project Work Plan</w:t>
      </w:r>
      <w:r w:rsidRPr="00272A34">
        <w:rPr>
          <w:rFonts w:ascii="Times New Roman" w:eastAsia="Times New Roman" w:hAnsi="Times New Roman" w:cs="Times New Roman"/>
          <w:color w:val="FF0000"/>
          <w:sz w:val="20"/>
          <w:szCs w:val="20"/>
        </w:rPr>
        <w:tab/>
        <w:t>…………………………………………………………………………...3</w:t>
      </w:r>
    </w:p>
    <w:p w:rsidR="00BD1035" w:rsidRDefault="00BD1035">
      <w:pPr>
        <w:spacing w:line="360" w:lineRule="auto"/>
      </w:pPr>
    </w:p>
    <w:p w:rsidR="00BD1035" w:rsidRDefault="00BD1035">
      <w:pPr>
        <w:spacing w:line="360" w:lineRule="auto"/>
      </w:pPr>
    </w:p>
    <w:p w:rsidR="00BD1035" w:rsidRDefault="00BD1035">
      <w:pPr>
        <w:spacing w:line="360" w:lineRule="auto"/>
      </w:pPr>
    </w:p>
    <w:p w:rsidR="00BD1035" w:rsidRDefault="00BD1035">
      <w:pPr>
        <w:spacing w:line="360" w:lineRule="auto"/>
        <w:jc w:val="center"/>
      </w:pPr>
    </w:p>
    <w:p w:rsidR="00BD1035" w:rsidRDefault="00BD1035">
      <w:pPr>
        <w:spacing w:line="360" w:lineRule="auto"/>
      </w:pPr>
    </w:p>
    <w:p w:rsidR="00BD1035" w:rsidRDefault="00BD1035">
      <w:pPr>
        <w:spacing w:line="360" w:lineRule="auto"/>
      </w:pPr>
    </w:p>
    <w:p w:rsidR="00BD1035" w:rsidRDefault="00BD1035">
      <w:pPr>
        <w:spacing w:line="360" w:lineRule="auto"/>
      </w:pPr>
    </w:p>
    <w:p w:rsidR="00BD1035" w:rsidRDefault="00BD1035">
      <w:pPr>
        <w:spacing w:line="360" w:lineRule="auto"/>
      </w:pPr>
    </w:p>
    <w:p w:rsidR="00BD1035" w:rsidRDefault="00BD1035"/>
    <w:p w:rsidR="00BD1035" w:rsidRDefault="00BD1035"/>
    <w:p w:rsidR="00BD1035" w:rsidRDefault="00BD1035"/>
    <w:p w:rsidR="00BD1035" w:rsidRDefault="00BD1035"/>
    <w:p w:rsidR="00BD1035" w:rsidRDefault="00BD1035"/>
    <w:p w:rsidR="00BD1035" w:rsidRDefault="00BD1035"/>
    <w:p w:rsidR="00BD1035" w:rsidRDefault="00BD1035"/>
    <w:p w:rsidR="0055619D" w:rsidRDefault="0055619D">
      <w:pPr>
        <w:jc w:val="both"/>
        <w:rPr>
          <w:rFonts w:ascii="Times New Roman" w:eastAsia="Times New Roman" w:hAnsi="Times New Roman" w:cs="Times New Roman"/>
          <w:b/>
          <w:sz w:val="28"/>
          <w:szCs w:val="28"/>
        </w:rPr>
      </w:pPr>
    </w:p>
    <w:p w:rsidR="0055619D" w:rsidRDefault="0055619D">
      <w:pPr>
        <w:jc w:val="both"/>
        <w:rPr>
          <w:rFonts w:ascii="Times New Roman" w:eastAsia="Times New Roman" w:hAnsi="Times New Roman" w:cs="Times New Roman"/>
          <w:b/>
          <w:sz w:val="28"/>
          <w:szCs w:val="28"/>
        </w:rPr>
      </w:pPr>
    </w:p>
    <w:p w:rsidR="0055619D" w:rsidRDefault="0055619D">
      <w:pPr>
        <w:jc w:val="both"/>
        <w:rPr>
          <w:rFonts w:ascii="Times New Roman" w:eastAsia="Times New Roman" w:hAnsi="Times New Roman" w:cs="Times New Roman"/>
          <w:b/>
          <w:sz w:val="28"/>
          <w:szCs w:val="28"/>
        </w:rPr>
      </w:pPr>
    </w:p>
    <w:p w:rsidR="002C4873" w:rsidRDefault="002C4873" w:rsidP="002C4873">
      <w:pPr>
        <w:pStyle w:val="Heading6"/>
        <w:rPr>
          <w:rFonts w:ascii="Times New Roman" w:eastAsia="Times New Roman" w:hAnsi="Times New Roman" w:cs="Times New Roman"/>
          <w:b/>
          <w:i w:val="0"/>
          <w:color w:val="auto"/>
          <w:sz w:val="32"/>
          <w:szCs w:val="32"/>
        </w:rPr>
      </w:pPr>
      <w:r>
        <w:rPr>
          <w:rFonts w:ascii="Times New Roman" w:eastAsia="Times New Roman" w:hAnsi="Times New Roman" w:cs="Times New Roman"/>
          <w:b/>
          <w:i w:val="0"/>
          <w:color w:val="auto"/>
          <w:sz w:val="32"/>
          <w:szCs w:val="32"/>
        </w:rPr>
        <w:lastRenderedPageBreak/>
        <w:t>II</w:t>
      </w:r>
      <w:r w:rsidRPr="004A0329">
        <w:rPr>
          <w:rFonts w:ascii="Times New Roman" w:eastAsia="Times New Roman" w:hAnsi="Times New Roman" w:cs="Times New Roman"/>
          <w:b/>
          <w:i w:val="0"/>
          <w:color w:val="auto"/>
          <w:sz w:val="32"/>
          <w:szCs w:val="32"/>
        </w:rPr>
        <w:t xml:space="preserve">. </w:t>
      </w:r>
      <w:r w:rsidRPr="002C4873">
        <w:rPr>
          <w:rFonts w:ascii="Times New Roman" w:eastAsia="Times New Roman" w:hAnsi="Times New Roman" w:cs="Times New Roman"/>
          <w:b/>
          <w:i w:val="0"/>
          <w:color w:val="auto"/>
          <w:sz w:val="32"/>
          <w:szCs w:val="32"/>
        </w:rPr>
        <w:t>Site Map and Page Design</w:t>
      </w:r>
    </w:p>
    <w:p w:rsidR="002C4873" w:rsidRPr="002C4873" w:rsidRDefault="002C4873" w:rsidP="002C4873"/>
    <w:p w:rsidR="002C4873" w:rsidRPr="002C4873" w:rsidRDefault="002C4873" w:rsidP="002C4873">
      <w:pPr>
        <w:pStyle w:val="Heading7"/>
        <w:rPr>
          <w:rFonts w:ascii="Times New Roman" w:hAnsi="Times New Roman" w:cs="Times New Roman"/>
          <w:b/>
          <w:i w:val="0"/>
          <w:sz w:val="24"/>
          <w:szCs w:val="24"/>
        </w:rPr>
      </w:pPr>
      <w:r>
        <w:rPr>
          <w:rFonts w:ascii="Times New Roman" w:eastAsia="Times New Roman" w:hAnsi="Times New Roman" w:cs="Times New Roman"/>
          <w:b/>
          <w:i w:val="0"/>
          <w:color w:val="auto"/>
          <w:sz w:val="24"/>
          <w:szCs w:val="24"/>
        </w:rPr>
        <w:t>Site Map</w:t>
      </w:r>
    </w:p>
    <w:p w:rsidR="002C4873" w:rsidRDefault="002C4873">
      <w:pPr>
        <w:jc w:val="both"/>
        <w:rPr>
          <w:rFonts w:ascii="Times New Roman" w:eastAsia="Times New Roman" w:hAnsi="Times New Roman" w:cs="Times New Roman"/>
          <w:b/>
          <w:sz w:val="28"/>
          <w:szCs w:val="28"/>
        </w:rPr>
      </w:pPr>
    </w:p>
    <w:p w:rsidR="002C4873" w:rsidRDefault="002C4873">
      <w:pPr>
        <w:jc w:val="both"/>
        <w:rPr>
          <w:rFonts w:ascii="Times New Roman" w:eastAsia="Times New Roman" w:hAnsi="Times New Roman" w:cs="Times New Roman"/>
          <w:b/>
          <w:sz w:val="28"/>
          <w:szCs w:val="28"/>
        </w:rPr>
      </w:pPr>
      <w:r>
        <w:object w:dxaOrig="16417" w:dyaOrig="109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300pt" o:ole="">
            <v:imagedata r:id="rId8" o:title=""/>
          </v:shape>
          <o:OLEObject Type="Embed" ProgID="Visio.Drawing.15" ShapeID="_x0000_i1025" DrawAspect="Content" ObjectID="_1547586190" r:id="rId9"/>
        </w:object>
      </w:r>
    </w:p>
    <w:p w:rsidR="002C4873" w:rsidRDefault="002C4873">
      <w:pPr>
        <w:jc w:val="both"/>
        <w:rPr>
          <w:rFonts w:ascii="Times New Roman" w:eastAsia="Times New Roman" w:hAnsi="Times New Roman" w:cs="Times New Roman"/>
          <w:b/>
          <w:sz w:val="28"/>
          <w:szCs w:val="28"/>
        </w:rPr>
      </w:pPr>
    </w:p>
    <w:p w:rsidR="002C4873" w:rsidRDefault="002C4873">
      <w:pPr>
        <w:jc w:val="both"/>
        <w:rPr>
          <w:rFonts w:ascii="Times New Roman" w:eastAsia="Times New Roman" w:hAnsi="Times New Roman" w:cs="Times New Roman"/>
          <w:sz w:val="21"/>
          <w:szCs w:val="21"/>
        </w:rPr>
      </w:pPr>
      <w:r w:rsidRPr="002C4873">
        <w:rPr>
          <w:rFonts w:ascii="Times New Roman" w:eastAsia="Times New Roman" w:hAnsi="Times New Roman" w:cs="Times New Roman"/>
          <w:sz w:val="21"/>
          <w:szCs w:val="21"/>
        </w:rPr>
        <w:t xml:space="preserve">The website organization that we have decided to use is the hierarchical layout. The home page (red) and major sections (blue) comprise the navigation bar. Our target audience is the general public, so the goal is to make the design fluid and simple. We intentionally designed our website to be shallow; that is, all sections of the website can be reached with no more than two to three clicks. The cart and user sign-in/registration are not considered to be major sections, rather they are functional components that will </w:t>
      </w:r>
      <w:r w:rsidR="0085733A">
        <w:rPr>
          <w:rFonts w:ascii="Times New Roman" w:eastAsia="Times New Roman" w:hAnsi="Times New Roman" w:cs="Times New Roman"/>
          <w:sz w:val="21"/>
          <w:szCs w:val="21"/>
        </w:rPr>
        <w:t xml:space="preserve">also </w:t>
      </w:r>
      <w:r w:rsidRPr="002C4873">
        <w:rPr>
          <w:rFonts w:ascii="Times New Roman" w:eastAsia="Times New Roman" w:hAnsi="Times New Roman" w:cs="Times New Roman"/>
          <w:sz w:val="21"/>
          <w:szCs w:val="21"/>
        </w:rPr>
        <w:t>reside in the header so that they can be accessed at any time.</w:t>
      </w:r>
    </w:p>
    <w:p w:rsidR="002C4873" w:rsidRDefault="002C4873">
      <w:pPr>
        <w:jc w:val="both"/>
        <w:rPr>
          <w:rFonts w:ascii="Times New Roman" w:eastAsia="Times New Roman" w:hAnsi="Times New Roman" w:cs="Times New Roman"/>
          <w:sz w:val="21"/>
          <w:szCs w:val="21"/>
        </w:rPr>
      </w:pPr>
    </w:p>
    <w:p w:rsidR="002C4873" w:rsidRPr="002C4873" w:rsidRDefault="002C4873" w:rsidP="002C4873">
      <w:pPr>
        <w:pStyle w:val="Heading7"/>
        <w:rPr>
          <w:rFonts w:ascii="Times New Roman" w:hAnsi="Times New Roman" w:cs="Times New Roman"/>
          <w:b/>
          <w:i w:val="0"/>
          <w:sz w:val="24"/>
          <w:szCs w:val="24"/>
        </w:rPr>
      </w:pPr>
      <w:r>
        <w:rPr>
          <w:rFonts w:ascii="Times New Roman" w:eastAsia="Times New Roman" w:hAnsi="Times New Roman" w:cs="Times New Roman"/>
          <w:b/>
          <w:i w:val="0"/>
          <w:color w:val="auto"/>
          <w:sz w:val="24"/>
          <w:szCs w:val="24"/>
        </w:rPr>
        <w:t>Color Scheme</w:t>
      </w:r>
    </w:p>
    <w:p w:rsidR="002C4873" w:rsidRDefault="002C4873">
      <w:pPr>
        <w:jc w:val="both"/>
        <w:rPr>
          <w:rFonts w:ascii="Times New Roman" w:eastAsia="Times New Roman" w:hAnsi="Times New Roman" w:cs="Times New Roman"/>
          <w:sz w:val="21"/>
          <w:szCs w:val="21"/>
        </w:rPr>
      </w:pPr>
    </w:p>
    <w:p w:rsidR="00485A2F" w:rsidRDefault="00485A2F" w:rsidP="00485A2F">
      <w:pPr>
        <w:jc w:val="both"/>
        <w:rPr>
          <w:rFonts w:ascii="Times New Roman" w:eastAsia="Times New Roman" w:hAnsi="Times New Roman" w:cs="Times New Roman"/>
          <w:sz w:val="21"/>
          <w:szCs w:val="21"/>
        </w:rPr>
      </w:pPr>
      <w:r w:rsidRPr="009C2C01">
        <w:rPr>
          <w:rFonts w:ascii="Times New Roman" w:eastAsia="Times New Roman" w:hAnsi="Times New Roman" w:cs="Times New Roman"/>
          <w:sz w:val="21"/>
          <w:szCs w:val="21"/>
        </w:rPr>
        <w:t xml:space="preserve">The color palette that we will use is easy on the eyes. It exhibits less distracting tones to draw the user’s attention to images. The </w:t>
      </w:r>
      <w:r w:rsidR="00C27AD8">
        <w:rPr>
          <w:rFonts w:ascii="Times New Roman" w:eastAsia="Times New Roman" w:hAnsi="Times New Roman" w:cs="Times New Roman"/>
          <w:sz w:val="21"/>
          <w:szCs w:val="21"/>
        </w:rPr>
        <w:t>header and footer will be dark</w:t>
      </w:r>
      <w:r w:rsidRPr="009C2C01">
        <w:rPr>
          <w:rFonts w:ascii="Times New Roman" w:eastAsia="Times New Roman" w:hAnsi="Times New Roman" w:cs="Times New Roman"/>
          <w:sz w:val="21"/>
          <w:szCs w:val="21"/>
        </w:rPr>
        <w:t xml:space="preserve"> to emphasize the navigational tools while the content section will be lighter. It has a good contrast between text and background so that the writing is legible. Note that this color scheme follows the W3C WCAG 2.0 guidelines for large and small text!</w:t>
      </w:r>
    </w:p>
    <w:p w:rsidR="00485A2F" w:rsidRPr="002C4873" w:rsidRDefault="00485A2F">
      <w:pPr>
        <w:jc w:val="both"/>
        <w:rPr>
          <w:rFonts w:ascii="Times New Roman" w:eastAsia="Times New Roman" w:hAnsi="Times New Roman" w:cs="Times New Roman"/>
          <w:sz w:val="21"/>
          <w:szCs w:val="21"/>
        </w:rPr>
      </w:pPr>
    </w:p>
    <w:p w:rsidR="00A4139F" w:rsidRDefault="009C2C01" w:rsidP="00A4139F">
      <w:pPr>
        <w:keepNext/>
        <w:jc w:val="both"/>
      </w:pPr>
      <w:r w:rsidRPr="009C2C01">
        <w:rPr>
          <w:rFonts w:ascii="Times New Roman" w:eastAsia="Times New Roman" w:hAnsi="Times New Roman" w:cs="Times New Roman"/>
          <w:b/>
          <w:noProof/>
          <w:sz w:val="28"/>
          <w:szCs w:val="28"/>
        </w:rPr>
        <w:lastRenderedPageBreak/>
        <w:drawing>
          <wp:inline distT="0" distB="0" distL="0" distR="0">
            <wp:extent cx="5731510" cy="3340339"/>
            <wp:effectExtent l="0" t="0" r="2540" b="0"/>
            <wp:docPr id="1" name="Picture 1" descr="C:\Users\Eric\Desktop\BCIT\Term 1\COMP 1536 - Intro to Web Development\Team Project\web-dev\views\sample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ric\Desktop\BCIT\Term 1\COMP 1536 - Intro to Web Development\Team Project\web-dev\views\sampleColo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40339"/>
                    </a:xfrm>
                    <a:prstGeom prst="rect">
                      <a:avLst/>
                    </a:prstGeom>
                    <a:noFill/>
                    <a:ln>
                      <a:noFill/>
                    </a:ln>
                  </pic:spPr>
                </pic:pic>
              </a:graphicData>
            </a:graphic>
          </wp:inline>
        </w:drawing>
      </w:r>
    </w:p>
    <w:p w:rsidR="009C2C01" w:rsidRDefault="00A4139F" w:rsidP="007D1069">
      <w:pPr>
        <w:pStyle w:val="Caption"/>
        <w:jc w:val="both"/>
        <w:rPr>
          <w:rFonts w:ascii="Times New Roman" w:eastAsia="Times New Roman" w:hAnsi="Times New Roman" w:cs="Times New Roman"/>
          <w:b/>
          <w:sz w:val="28"/>
          <w:szCs w:val="28"/>
        </w:rPr>
      </w:pPr>
      <w:r>
        <w:t>Note that this is used to represent the color scheme so the content is negligible.</w:t>
      </w:r>
      <w:r w:rsidR="007D1069">
        <w:t xml:space="preserve"> Body background: #F5CeFF; header background: #9B3417; b</w:t>
      </w:r>
      <w:r w:rsidR="007D1069">
        <w:t>ody text color: #90423C</w:t>
      </w:r>
      <w:r w:rsidR="007D1069">
        <w:t>; and h</w:t>
      </w:r>
      <w:r w:rsidR="007D1069">
        <w:t>eader text color: #F7D0BB</w:t>
      </w:r>
      <w:r w:rsidR="007D1069">
        <w:t>.</w:t>
      </w:r>
    </w:p>
    <w:p w:rsidR="009A0BA7" w:rsidRDefault="009A0BA7">
      <w:pPr>
        <w:jc w:val="both"/>
        <w:rPr>
          <w:rFonts w:ascii="Times New Roman" w:eastAsia="Times New Roman" w:hAnsi="Times New Roman" w:cs="Times New Roman"/>
          <w:sz w:val="21"/>
          <w:szCs w:val="21"/>
        </w:rPr>
      </w:pPr>
    </w:p>
    <w:p w:rsidR="009A0BA7" w:rsidRPr="002C4873" w:rsidRDefault="009A0BA7" w:rsidP="009A0BA7">
      <w:pPr>
        <w:pStyle w:val="Heading7"/>
        <w:rPr>
          <w:rFonts w:ascii="Times New Roman" w:hAnsi="Times New Roman" w:cs="Times New Roman"/>
          <w:b/>
          <w:i w:val="0"/>
          <w:sz w:val="24"/>
          <w:szCs w:val="24"/>
        </w:rPr>
      </w:pPr>
      <w:r>
        <w:rPr>
          <w:rFonts w:ascii="Times New Roman" w:eastAsia="Times New Roman" w:hAnsi="Times New Roman" w:cs="Times New Roman"/>
          <w:b/>
          <w:i w:val="0"/>
          <w:color w:val="auto"/>
          <w:sz w:val="24"/>
          <w:szCs w:val="24"/>
        </w:rPr>
        <w:t>Wireframes</w:t>
      </w:r>
    </w:p>
    <w:p w:rsidR="00FE115F" w:rsidRDefault="00FE115F" w:rsidP="00FE115F">
      <w:pPr>
        <w:jc w:val="both"/>
        <w:rPr>
          <w:rFonts w:ascii="Times New Roman" w:eastAsia="Times New Roman" w:hAnsi="Times New Roman" w:cs="Times New Roman"/>
          <w:sz w:val="21"/>
          <w:szCs w:val="21"/>
        </w:rPr>
      </w:pPr>
    </w:p>
    <w:p w:rsidR="00FE115F" w:rsidRDefault="00FE115F" w:rsidP="00FE115F">
      <w:pPr>
        <w:jc w:val="both"/>
        <w:rPr>
          <w:rFonts w:ascii="Times New Roman" w:eastAsia="Times New Roman" w:hAnsi="Times New Roman" w:cs="Times New Roman"/>
          <w:sz w:val="21"/>
          <w:szCs w:val="21"/>
        </w:rPr>
      </w:pPr>
      <w:r w:rsidRPr="00FE115F">
        <w:rPr>
          <w:rFonts w:ascii="Times New Roman" w:eastAsia="Times New Roman" w:hAnsi="Times New Roman" w:cs="Times New Roman"/>
          <w:sz w:val="21"/>
          <w:szCs w:val="21"/>
        </w:rPr>
        <w:t>The features we have included may be ambitious. Whether or not this is outside of the scope of this class is yet to be determined. We will add and remove features as necessary</w:t>
      </w:r>
      <w:r>
        <w:rPr>
          <w:rFonts w:ascii="Times New Roman" w:eastAsia="Times New Roman" w:hAnsi="Times New Roman" w:cs="Times New Roman"/>
          <w:sz w:val="21"/>
          <w:szCs w:val="21"/>
        </w:rPr>
        <w:t xml:space="preserve">, but the main components (Home, About Us, Products, Catering and Contact Us) are unlikely to </w:t>
      </w:r>
      <w:r w:rsidR="00485A2F">
        <w:rPr>
          <w:rFonts w:ascii="Times New Roman" w:eastAsia="Times New Roman" w:hAnsi="Times New Roman" w:cs="Times New Roman"/>
          <w:sz w:val="21"/>
          <w:szCs w:val="21"/>
        </w:rPr>
        <w:t xml:space="preserve">undergo drastic </w:t>
      </w:r>
      <w:r>
        <w:rPr>
          <w:rFonts w:ascii="Times New Roman" w:eastAsia="Times New Roman" w:hAnsi="Times New Roman" w:cs="Times New Roman"/>
          <w:sz w:val="21"/>
          <w:szCs w:val="21"/>
        </w:rPr>
        <w:t>change</w:t>
      </w:r>
      <w:r w:rsidR="00485A2F">
        <w:rPr>
          <w:rFonts w:ascii="Times New Roman" w:eastAsia="Times New Roman" w:hAnsi="Times New Roman" w:cs="Times New Roman"/>
          <w:sz w:val="21"/>
          <w:szCs w:val="21"/>
        </w:rPr>
        <w:t>s</w:t>
      </w:r>
      <w:r>
        <w:rPr>
          <w:rFonts w:ascii="Times New Roman" w:eastAsia="Times New Roman" w:hAnsi="Times New Roman" w:cs="Times New Roman"/>
          <w:sz w:val="21"/>
          <w:szCs w:val="21"/>
        </w:rPr>
        <w:t>.</w:t>
      </w:r>
      <w:r w:rsidR="00BE5B50">
        <w:rPr>
          <w:rFonts w:ascii="Times New Roman" w:eastAsia="Times New Roman" w:hAnsi="Times New Roman" w:cs="Times New Roman"/>
          <w:sz w:val="21"/>
          <w:szCs w:val="21"/>
        </w:rPr>
        <w:t xml:space="preserve"> </w:t>
      </w:r>
      <w:r w:rsidR="00C265CC">
        <w:rPr>
          <w:rFonts w:ascii="Times New Roman" w:eastAsia="Times New Roman" w:hAnsi="Times New Roman" w:cs="Times New Roman"/>
          <w:sz w:val="21"/>
          <w:szCs w:val="21"/>
        </w:rPr>
        <w:t xml:space="preserve">For a better quality image of the wireframes, please visit: </w:t>
      </w:r>
      <w:hyperlink r:id="rId11" w:history="1">
        <w:r w:rsidR="00C265CC" w:rsidRPr="001A4177">
          <w:rPr>
            <w:rStyle w:val="Hyperlink"/>
            <w:rFonts w:ascii="Times New Roman" w:eastAsia="Times New Roman" w:hAnsi="Times New Roman" w:cs="Times New Roman"/>
            <w:sz w:val="21"/>
            <w:szCs w:val="21"/>
          </w:rPr>
          <w:t>https://github.com/ericjsy/web-dev/tree/master/concept/wireframes</w:t>
        </w:r>
      </w:hyperlink>
    </w:p>
    <w:p w:rsidR="00BE5B50" w:rsidRDefault="00BE5B50" w:rsidP="00FE115F">
      <w:pPr>
        <w:jc w:val="both"/>
        <w:rPr>
          <w:rFonts w:ascii="Times New Roman" w:eastAsia="Times New Roman" w:hAnsi="Times New Roman" w:cs="Times New Roman"/>
          <w:sz w:val="21"/>
          <w:szCs w:val="21"/>
        </w:rPr>
      </w:pPr>
    </w:p>
    <w:p w:rsidR="00BE5B50" w:rsidRDefault="00BE5B50" w:rsidP="00FE115F">
      <w:pPr>
        <w:jc w:val="both"/>
        <w:rPr>
          <w:rFonts w:ascii="Times New Roman" w:eastAsia="Times New Roman" w:hAnsi="Times New Roman" w:cs="Times New Roman"/>
          <w:sz w:val="21"/>
          <w:szCs w:val="21"/>
        </w:rPr>
      </w:pPr>
    </w:p>
    <w:p w:rsidR="00BE5B50" w:rsidRPr="004C4FDB" w:rsidRDefault="00B87DD4" w:rsidP="00BE5B50">
      <w:pPr>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Home Page</w:t>
      </w:r>
    </w:p>
    <w:p w:rsidR="00BE5B50" w:rsidRDefault="00BE5B50" w:rsidP="00BE5B50">
      <w:pPr>
        <w:jc w:val="both"/>
        <w:rPr>
          <w:rFonts w:ascii="Times New Roman" w:eastAsia="Times New Roman" w:hAnsi="Times New Roman" w:cs="Times New Roman"/>
          <w:sz w:val="21"/>
          <w:szCs w:val="21"/>
        </w:rPr>
      </w:pPr>
    </w:p>
    <w:p w:rsidR="00BE5B50" w:rsidRDefault="00BE5B50" w:rsidP="00FE115F">
      <w:pPr>
        <w:jc w:val="both"/>
        <w:rPr>
          <w:rFonts w:ascii="Times New Roman" w:eastAsia="Times New Roman" w:hAnsi="Times New Roman" w:cs="Times New Roman"/>
          <w:sz w:val="21"/>
          <w:szCs w:val="21"/>
        </w:rPr>
      </w:pPr>
      <w:r w:rsidRPr="007D1069">
        <w:rPr>
          <w:rFonts w:ascii="Times New Roman" w:eastAsia="Times New Roman" w:hAnsi="Times New Roman" w:cs="Times New Roman"/>
          <w:sz w:val="21"/>
          <w:szCs w:val="21"/>
        </w:rPr>
        <w:t xml:space="preserve">The goal of the home page is to quickly grab the attention of customers. We will do this by having the home page load to only the header and the slideshow. This acts like a cover page: it minimizes negative space, visually draws users in to our products and gives them the option to quickly select any page on the navigation bar. The navigation bar will be horizontal and in close proximity to make navigation easier. </w:t>
      </w:r>
      <w:r w:rsidR="005B0AEB">
        <w:rPr>
          <w:rFonts w:ascii="Times New Roman" w:eastAsia="Times New Roman" w:hAnsi="Times New Roman" w:cs="Times New Roman"/>
          <w:sz w:val="21"/>
          <w:szCs w:val="21"/>
        </w:rPr>
        <w:t>The header</w:t>
      </w:r>
      <w:r w:rsidRPr="007D1069">
        <w:rPr>
          <w:rFonts w:ascii="Times New Roman" w:eastAsia="Times New Roman" w:hAnsi="Times New Roman" w:cs="Times New Roman"/>
          <w:sz w:val="21"/>
          <w:szCs w:val="21"/>
        </w:rPr>
        <w:t xml:space="preserve"> will auto-hide upon scrolling and re-appear if the user hovers over the top section</w:t>
      </w:r>
      <w:r w:rsidR="005B0AEB">
        <w:rPr>
          <w:rFonts w:ascii="Times New Roman" w:eastAsia="Times New Roman" w:hAnsi="Times New Roman" w:cs="Times New Roman"/>
          <w:sz w:val="21"/>
          <w:szCs w:val="21"/>
        </w:rPr>
        <w:t xml:space="preserve"> of the page</w:t>
      </w:r>
      <w:r w:rsidRPr="007D1069">
        <w:rPr>
          <w:rFonts w:ascii="Times New Roman" w:eastAsia="Times New Roman" w:hAnsi="Times New Roman" w:cs="Times New Roman"/>
          <w:sz w:val="21"/>
          <w:szCs w:val="21"/>
        </w:rPr>
        <w:t xml:space="preserve"> with their cursor. This feature is to help reduce clutter. Finally, we opted to go with a single column wireframe so that we are able to maximize th</w:t>
      </w:r>
      <w:r>
        <w:rPr>
          <w:rFonts w:ascii="Times New Roman" w:eastAsia="Times New Roman" w:hAnsi="Times New Roman" w:cs="Times New Roman"/>
          <w:sz w:val="21"/>
          <w:szCs w:val="21"/>
        </w:rPr>
        <w:t>e horizontal space for content.</w:t>
      </w:r>
    </w:p>
    <w:p w:rsidR="007D1069" w:rsidRDefault="004C4FDB" w:rsidP="004C4FDB">
      <w:pPr>
        <w:jc w:val="center"/>
        <w:rPr>
          <w:rFonts w:ascii="Times New Roman" w:eastAsia="Times New Roman" w:hAnsi="Times New Roman" w:cs="Times New Roman"/>
          <w:sz w:val="21"/>
          <w:szCs w:val="21"/>
        </w:rPr>
      </w:pPr>
      <w:r>
        <w:object w:dxaOrig="11241" w:dyaOrig="16193">
          <v:shape id="_x0000_i1026" type="#_x0000_t75" style="width:393.75pt;height:567pt" o:ole="">
            <v:imagedata r:id="rId12" o:title=""/>
          </v:shape>
          <o:OLEObject Type="Embed" ProgID="Visio.Drawing.15" ShapeID="_x0000_i1026" DrawAspect="Content" ObjectID="_1547586191" r:id="rId13"/>
        </w:object>
      </w:r>
    </w:p>
    <w:p w:rsidR="007D1069" w:rsidRPr="009C2C01" w:rsidRDefault="007D1069">
      <w:pPr>
        <w:jc w:val="both"/>
        <w:rPr>
          <w:rFonts w:ascii="Times New Roman" w:eastAsia="Times New Roman" w:hAnsi="Times New Roman" w:cs="Times New Roman"/>
          <w:sz w:val="21"/>
          <w:szCs w:val="21"/>
        </w:rPr>
      </w:pPr>
    </w:p>
    <w:p w:rsidR="007D1069" w:rsidRDefault="007D1069" w:rsidP="007D1069">
      <w:pPr>
        <w:jc w:val="both"/>
        <w:rPr>
          <w:rFonts w:ascii="Times New Roman" w:eastAsia="Times New Roman" w:hAnsi="Times New Roman" w:cs="Times New Roman"/>
          <w:sz w:val="21"/>
          <w:szCs w:val="21"/>
        </w:rPr>
      </w:pPr>
    </w:p>
    <w:p w:rsidR="00F953B8" w:rsidRDefault="00F953B8" w:rsidP="007D1069">
      <w:pPr>
        <w:jc w:val="both"/>
        <w:rPr>
          <w:rFonts w:ascii="Times New Roman" w:eastAsia="Times New Roman" w:hAnsi="Times New Roman" w:cs="Times New Roman"/>
          <w:sz w:val="21"/>
          <w:szCs w:val="21"/>
        </w:rPr>
      </w:pPr>
    </w:p>
    <w:p w:rsidR="00F953B8" w:rsidRDefault="00F953B8" w:rsidP="007D1069">
      <w:pPr>
        <w:jc w:val="both"/>
        <w:rPr>
          <w:rFonts w:ascii="Times New Roman" w:eastAsia="Times New Roman" w:hAnsi="Times New Roman" w:cs="Times New Roman"/>
          <w:sz w:val="21"/>
          <w:szCs w:val="21"/>
        </w:rPr>
      </w:pPr>
    </w:p>
    <w:p w:rsidR="00F953B8" w:rsidRDefault="00F953B8" w:rsidP="007D1069">
      <w:pPr>
        <w:jc w:val="both"/>
        <w:rPr>
          <w:rFonts w:ascii="Times New Roman" w:eastAsia="Times New Roman" w:hAnsi="Times New Roman" w:cs="Times New Roman"/>
          <w:sz w:val="21"/>
          <w:szCs w:val="21"/>
        </w:rPr>
      </w:pPr>
    </w:p>
    <w:p w:rsidR="00F953B8" w:rsidRDefault="00F953B8" w:rsidP="007D1069">
      <w:pPr>
        <w:jc w:val="both"/>
        <w:rPr>
          <w:rFonts w:ascii="Times New Roman" w:eastAsia="Times New Roman" w:hAnsi="Times New Roman" w:cs="Times New Roman"/>
          <w:sz w:val="21"/>
          <w:szCs w:val="21"/>
        </w:rPr>
      </w:pPr>
    </w:p>
    <w:p w:rsidR="00F953B8" w:rsidRDefault="00F953B8" w:rsidP="007D1069">
      <w:pPr>
        <w:jc w:val="both"/>
        <w:rPr>
          <w:rFonts w:ascii="Times New Roman" w:eastAsia="Times New Roman" w:hAnsi="Times New Roman" w:cs="Times New Roman"/>
          <w:sz w:val="21"/>
          <w:szCs w:val="21"/>
        </w:rPr>
      </w:pPr>
    </w:p>
    <w:p w:rsidR="00F953B8" w:rsidRDefault="00F953B8" w:rsidP="007D1069">
      <w:pPr>
        <w:jc w:val="both"/>
        <w:rPr>
          <w:rFonts w:ascii="Times New Roman" w:eastAsia="Times New Roman" w:hAnsi="Times New Roman" w:cs="Times New Roman"/>
          <w:sz w:val="21"/>
          <w:szCs w:val="21"/>
        </w:rPr>
      </w:pPr>
    </w:p>
    <w:p w:rsidR="00F953B8" w:rsidRDefault="00F953B8" w:rsidP="00F953B8">
      <w:pPr>
        <w:jc w:val="both"/>
        <w:rPr>
          <w:rFonts w:ascii="Times New Roman" w:eastAsia="Times New Roman" w:hAnsi="Times New Roman" w:cs="Times New Roman"/>
          <w:b/>
          <w:sz w:val="21"/>
          <w:szCs w:val="21"/>
        </w:rPr>
      </w:pPr>
      <w:r w:rsidRPr="004C4FDB">
        <w:rPr>
          <w:rFonts w:ascii="Times New Roman" w:eastAsia="Times New Roman" w:hAnsi="Times New Roman" w:cs="Times New Roman"/>
          <w:b/>
          <w:sz w:val="21"/>
          <w:szCs w:val="21"/>
        </w:rPr>
        <w:lastRenderedPageBreak/>
        <w:t>About Us</w:t>
      </w:r>
    </w:p>
    <w:p w:rsidR="00F953B8" w:rsidRPr="004C4FDB" w:rsidRDefault="00F953B8" w:rsidP="00F953B8">
      <w:pPr>
        <w:jc w:val="both"/>
        <w:rPr>
          <w:rFonts w:ascii="Times New Roman" w:eastAsia="Times New Roman" w:hAnsi="Times New Roman" w:cs="Times New Roman"/>
          <w:b/>
          <w:sz w:val="21"/>
          <w:szCs w:val="21"/>
        </w:rPr>
      </w:pPr>
    </w:p>
    <w:p w:rsidR="00F953B8" w:rsidRDefault="00F953B8" w:rsidP="00F953B8">
      <w:pPr>
        <w:jc w:val="both"/>
        <w:rPr>
          <w:rFonts w:ascii="Times New Roman" w:eastAsia="Times New Roman" w:hAnsi="Times New Roman" w:cs="Times New Roman"/>
          <w:sz w:val="21"/>
          <w:szCs w:val="21"/>
        </w:rPr>
      </w:pPr>
      <w:r w:rsidRPr="007D1069">
        <w:rPr>
          <w:rFonts w:ascii="Times New Roman" w:eastAsia="Times New Roman" w:hAnsi="Times New Roman" w:cs="Times New Roman"/>
          <w:sz w:val="21"/>
          <w:szCs w:val="21"/>
        </w:rPr>
        <w:t xml:space="preserve">The about us page will use as much of the content section as possible. We want there to be a good ratio between images and text. We are proud of our roots, accomplishments and contributors, so we do not want to be stingy with the amount of information here. </w:t>
      </w:r>
    </w:p>
    <w:p w:rsidR="00F953B8" w:rsidRDefault="00F953B8" w:rsidP="007D1069">
      <w:pPr>
        <w:jc w:val="both"/>
        <w:rPr>
          <w:rFonts w:ascii="Times New Roman" w:eastAsia="Times New Roman" w:hAnsi="Times New Roman" w:cs="Times New Roman"/>
          <w:sz w:val="21"/>
          <w:szCs w:val="21"/>
        </w:rPr>
      </w:pPr>
    </w:p>
    <w:p w:rsidR="00F953B8" w:rsidRDefault="00F953B8" w:rsidP="007D1069">
      <w:pPr>
        <w:jc w:val="both"/>
        <w:rPr>
          <w:rFonts w:ascii="Times New Roman" w:eastAsia="Times New Roman" w:hAnsi="Times New Roman" w:cs="Times New Roman"/>
          <w:sz w:val="21"/>
          <w:szCs w:val="21"/>
        </w:rPr>
      </w:pPr>
    </w:p>
    <w:p w:rsidR="004C4FDB" w:rsidRDefault="004C4FDB" w:rsidP="004C4FDB">
      <w:pPr>
        <w:jc w:val="center"/>
        <w:rPr>
          <w:rFonts w:ascii="Times New Roman" w:eastAsia="Times New Roman" w:hAnsi="Times New Roman" w:cs="Times New Roman"/>
          <w:sz w:val="21"/>
          <w:szCs w:val="21"/>
        </w:rPr>
      </w:pPr>
      <w:r>
        <w:object w:dxaOrig="11436" w:dyaOrig="16225">
          <v:shape id="_x0000_i1027" type="#_x0000_t75" style="width:400.5pt;height:567pt" o:ole="">
            <v:imagedata r:id="rId14" o:title=""/>
          </v:shape>
          <o:OLEObject Type="Embed" ProgID="Visio.Drawing.15" ShapeID="_x0000_i1027" DrawAspect="Content" ObjectID="_1547586192" r:id="rId15"/>
        </w:object>
      </w:r>
    </w:p>
    <w:p w:rsidR="004304E7" w:rsidRDefault="004304E7" w:rsidP="007D1069">
      <w:pPr>
        <w:jc w:val="both"/>
        <w:rPr>
          <w:rFonts w:ascii="Times New Roman" w:eastAsia="Times New Roman" w:hAnsi="Times New Roman" w:cs="Times New Roman"/>
          <w:sz w:val="21"/>
          <w:szCs w:val="21"/>
        </w:rPr>
      </w:pPr>
    </w:p>
    <w:p w:rsidR="00F953B8" w:rsidRPr="001E3C54" w:rsidRDefault="00F953B8" w:rsidP="00F953B8">
      <w:pPr>
        <w:jc w:val="both"/>
        <w:rPr>
          <w:rFonts w:ascii="Times New Roman" w:eastAsia="Times New Roman" w:hAnsi="Times New Roman" w:cs="Times New Roman"/>
          <w:b/>
          <w:sz w:val="21"/>
          <w:szCs w:val="21"/>
        </w:rPr>
      </w:pPr>
      <w:r w:rsidRPr="001E3C54">
        <w:rPr>
          <w:rFonts w:ascii="Times New Roman" w:eastAsia="Times New Roman" w:hAnsi="Times New Roman" w:cs="Times New Roman"/>
          <w:b/>
          <w:sz w:val="21"/>
          <w:szCs w:val="21"/>
        </w:rPr>
        <w:lastRenderedPageBreak/>
        <w:t>Testimonials</w:t>
      </w:r>
    </w:p>
    <w:p w:rsidR="00F953B8" w:rsidRDefault="00F953B8" w:rsidP="00F953B8">
      <w:pPr>
        <w:jc w:val="both"/>
        <w:rPr>
          <w:rFonts w:ascii="Times New Roman" w:eastAsia="Times New Roman" w:hAnsi="Times New Roman" w:cs="Times New Roman"/>
          <w:sz w:val="21"/>
          <w:szCs w:val="21"/>
        </w:rPr>
      </w:pPr>
    </w:p>
    <w:p w:rsidR="00F953B8" w:rsidRPr="007D1069" w:rsidRDefault="00F953B8" w:rsidP="00F953B8">
      <w:pPr>
        <w:jc w:val="both"/>
        <w:rPr>
          <w:rFonts w:ascii="Times New Roman" w:eastAsia="Times New Roman" w:hAnsi="Times New Roman" w:cs="Times New Roman"/>
          <w:sz w:val="21"/>
          <w:szCs w:val="21"/>
        </w:rPr>
      </w:pPr>
      <w:r w:rsidRPr="007D1069">
        <w:rPr>
          <w:rFonts w:ascii="Times New Roman" w:eastAsia="Times New Roman" w:hAnsi="Times New Roman" w:cs="Times New Roman"/>
          <w:sz w:val="21"/>
          <w:szCs w:val="21"/>
        </w:rPr>
        <w:t>The sign of any good business is through customer testimonials. We would like to showcase the support of our valued customers on this page. Each testimonial will consist of an image, a block quote and a simple five-star rating. We will moderate this page</w:t>
      </w:r>
      <w:r w:rsidR="003C37C7">
        <w:rPr>
          <w:rFonts w:ascii="Times New Roman" w:eastAsia="Times New Roman" w:hAnsi="Times New Roman" w:cs="Times New Roman"/>
          <w:sz w:val="21"/>
          <w:szCs w:val="21"/>
        </w:rPr>
        <w:t xml:space="preserve"> (i.e. </w:t>
      </w:r>
      <w:r w:rsidR="006C46C7">
        <w:rPr>
          <w:rFonts w:ascii="Times New Roman" w:eastAsia="Times New Roman" w:hAnsi="Times New Roman" w:cs="Times New Roman"/>
          <w:sz w:val="21"/>
          <w:szCs w:val="21"/>
        </w:rPr>
        <w:t>u</w:t>
      </w:r>
      <w:r w:rsidR="003C37C7">
        <w:rPr>
          <w:rFonts w:ascii="Times New Roman" w:eastAsia="Times New Roman" w:hAnsi="Times New Roman" w:cs="Times New Roman"/>
          <w:sz w:val="21"/>
          <w:szCs w:val="21"/>
        </w:rPr>
        <w:t>sers will not directly upload a testimonial)</w:t>
      </w:r>
      <w:r w:rsidRPr="007D1069">
        <w:rPr>
          <w:rFonts w:ascii="Times New Roman" w:eastAsia="Times New Roman" w:hAnsi="Times New Roman" w:cs="Times New Roman"/>
          <w:sz w:val="21"/>
          <w:szCs w:val="21"/>
        </w:rPr>
        <w:t xml:space="preserve"> and </w:t>
      </w:r>
      <w:r w:rsidR="00AB3CE0">
        <w:rPr>
          <w:rFonts w:ascii="Times New Roman" w:eastAsia="Times New Roman" w:hAnsi="Times New Roman" w:cs="Times New Roman"/>
          <w:sz w:val="21"/>
          <w:szCs w:val="21"/>
        </w:rPr>
        <w:t xml:space="preserve">we </w:t>
      </w:r>
      <w:r w:rsidR="003C4EC3">
        <w:rPr>
          <w:rFonts w:ascii="Times New Roman" w:eastAsia="Times New Roman" w:hAnsi="Times New Roman" w:cs="Times New Roman"/>
          <w:sz w:val="21"/>
          <w:szCs w:val="21"/>
        </w:rPr>
        <w:t>will</w:t>
      </w:r>
      <w:r w:rsidR="00AB3CE0">
        <w:rPr>
          <w:rFonts w:ascii="Times New Roman" w:eastAsia="Times New Roman" w:hAnsi="Times New Roman" w:cs="Times New Roman"/>
          <w:sz w:val="21"/>
          <w:szCs w:val="21"/>
        </w:rPr>
        <w:t xml:space="preserve"> </w:t>
      </w:r>
      <w:r w:rsidR="00E82E72">
        <w:rPr>
          <w:rFonts w:ascii="Times New Roman" w:eastAsia="Times New Roman" w:hAnsi="Times New Roman" w:cs="Times New Roman"/>
          <w:sz w:val="21"/>
          <w:szCs w:val="21"/>
        </w:rPr>
        <w:t xml:space="preserve">also </w:t>
      </w:r>
      <w:r w:rsidR="003C4EC3">
        <w:rPr>
          <w:rFonts w:ascii="Times New Roman" w:eastAsia="Times New Roman" w:hAnsi="Times New Roman" w:cs="Times New Roman"/>
          <w:sz w:val="21"/>
          <w:szCs w:val="21"/>
        </w:rPr>
        <w:t>update it periodically.</w:t>
      </w:r>
      <w:r w:rsidRPr="007D1069">
        <w:rPr>
          <w:rFonts w:ascii="Times New Roman" w:eastAsia="Times New Roman" w:hAnsi="Times New Roman" w:cs="Times New Roman"/>
          <w:sz w:val="21"/>
          <w:szCs w:val="21"/>
        </w:rPr>
        <w:t xml:space="preserve"> </w:t>
      </w:r>
    </w:p>
    <w:p w:rsidR="004304E7" w:rsidRDefault="004304E7" w:rsidP="007D1069">
      <w:pPr>
        <w:jc w:val="both"/>
        <w:rPr>
          <w:rFonts w:ascii="Times New Roman" w:eastAsia="Times New Roman" w:hAnsi="Times New Roman" w:cs="Times New Roman"/>
          <w:sz w:val="21"/>
          <w:szCs w:val="21"/>
        </w:rPr>
      </w:pPr>
    </w:p>
    <w:p w:rsidR="00297E21" w:rsidRDefault="00297E21" w:rsidP="004304E7">
      <w:pPr>
        <w:jc w:val="both"/>
        <w:rPr>
          <w:rFonts w:ascii="Times New Roman" w:eastAsia="Times New Roman" w:hAnsi="Times New Roman" w:cs="Times New Roman"/>
          <w:sz w:val="21"/>
          <w:szCs w:val="21"/>
        </w:rPr>
      </w:pPr>
    </w:p>
    <w:p w:rsidR="008C797D" w:rsidRDefault="00373CC3" w:rsidP="005D0BFF">
      <w:pPr>
        <w:jc w:val="center"/>
        <w:rPr>
          <w:rFonts w:ascii="Times New Roman" w:eastAsia="Times New Roman" w:hAnsi="Times New Roman" w:cs="Times New Roman"/>
          <w:sz w:val="21"/>
          <w:szCs w:val="21"/>
        </w:rPr>
      </w:pPr>
      <w:r>
        <w:object w:dxaOrig="11241" w:dyaOrig="16224">
          <v:shape id="_x0000_i1034" type="#_x0000_t75" style="width:393pt;height:567pt" o:ole="">
            <v:imagedata r:id="rId16" o:title=""/>
          </v:shape>
          <o:OLEObject Type="Embed" ProgID="Visio.Drawing.15" ShapeID="_x0000_i1034" DrawAspect="Content" ObjectID="_1547586193" r:id="rId17"/>
        </w:object>
      </w:r>
    </w:p>
    <w:p w:rsidR="006E67AD" w:rsidRDefault="006E67AD" w:rsidP="006E67AD">
      <w:pPr>
        <w:jc w:val="both"/>
        <w:rPr>
          <w:rFonts w:ascii="Times New Roman" w:eastAsia="Times New Roman" w:hAnsi="Times New Roman" w:cs="Times New Roman"/>
          <w:b/>
          <w:sz w:val="21"/>
          <w:szCs w:val="21"/>
        </w:rPr>
      </w:pPr>
      <w:r w:rsidRPr="008A0465">
        <w:rPr>
          <w:rFonts w:ascii="Times New Roman" w:eastAsia="Times New Roman" w:hAnsi="Times New Roman" w:cs="Times New Roman"/>
          <w:b/>
          <w:sz w:val="21"/>
          <w:szCs w:val="21"/>
        </w:rPr>
        <w:lastRenderedPageBreak/>
        <w:t>Products</w:t>
      </w:r>
    </w:p>
    <w:p w:rsidR="006E67AD" w:rsidRPr="008A0465" w:rsidRDefault="006E67AD" w:rsidP="006E67AD">
      <w:pPr>
        <w:jc w:val="both"/>
        <w:rPr>
          <w:rFonts w:ascii="Times New Roman" w:eastAsia="Times New Roman" w:hAnsi="Times New Roman" w:cs="Times New Roman"/>
          <w:b/>
          <w:sz w:val="21"/>
          <w:szCs w:val="21"/>
        </w:rPr>
      </w:pPr>
    </w:p>
    <w:p w:rsidR="001E3C54" w:rsidRDefault="006E67AD" w:rsidP="007D1069">
      <w:pPr>
        <w:jc w:val="both"/>
        <w:rPr>
          <w:rFonts w:ascii="Times New Roman" w:eastAsia="Times New Roman" w:hAnsi="Times New Roman" w:cs="Times New Roman"/>
          <w:sz w:val="21"/>
          <w:szCs w:val="21"/>
        </w:rPr>
      </w:pPr>
      <w:r w:rsidRPr="007D1069">
        <w:rPr>
          <w:rFonts w:ascii="Times New Roman" w:eastAsia="Times New Roman" w:hAnsi="Times New Roman" w:cs="Times New Roman"/>
          <w:sz w:val="21"/>
          <w:szCs w:val="21"/>
        </w:rPr>
        <w:t>The products page is the most important section of our website. The majority of space in the content section is allotted to a table of high quality images. Repetition is key; we want to entice users to the wide assortment of goods that we offer. When a user clicks on an image, the products page will darken and a page will overlay with an enlarged image and a description. On the left portion of the page, we would like to include a filter box to help the user sort through products seamlessly. If we are unable to implement this feature, we will divide the products into sub-sections (cakes, cupcakes, cookies, etc.) instead</w:t>
      </w:r>
      <w:r w:rsidR="00355686">
        <w:rPr>
          <w:rFonts w:ascii="Times New Roman" w:eastAsia="Times New Roman" w:hAnsi="Times New Roman" w:cs="Times New Roman"/>
          <w:sz w:val="21"/>
          <w:szCs w:val="21"/>
        </w:rPr>
        <w:t xml:space="preserve"> for organizational purposes</w:t>
      </w:r>
      <w:r w:rsidRPr="007D1069">
        <w:rPr>
          <w:rFonts w:ascii="Times New Roman" w:eastAsia="Times New Roman" w:hAnsi="Times New Roman" w:cs="Times New Roman"/>
          <w:sz w:val="21"/>
          <w:szCs w:val="21"/>
        </w:rPr>
        <w:t>.</w:t>
      </w:r>
    </w:p>
    <w:p w:rsidR="006E67AD" w:rsidRDefault="006E67AD" w:rsidP="007D1069">
      <w:pPr>
        <w:jc w:val="both"/>
        <w:rPr>
          <w:rFonts w:ascii="Times New Roman" w:eastAsia="Times New Roman" w:hAnsi="Times New Roman" w:cs="Times New Roman"/>
          <w:sz w:val="21"/>
          <w:szCs w:val="21"/>
        </w:rPr>
      </w:pPr>
    </w:p>
    <w:p w:rsidR="009E35F4" w:rsidRDefault="009E35F4" w:rsidP="007D1069">
      <w:pPr>
        <w:jc w:val="both"/>
        <w:rPr>
          <w:rFonts w:ascii="Times New Roman" w:eastAsia="Times New Roman" w:hAnsi="Times New Roman" w:cs="Times New Roman"/>
          <w:sz w:val="21"/>
          <w:szCs w:val="21"/>
        </w:rPr>
      </w:pPr>
    </w:p>
    <w:p w:rsidR="008A0465" w:rsidRDefault="006E67AD" w:rsidP="009E35F4">
      <w:pPr>
        <w:jc w:val="center"/>
        <w:rPr>
          <w:rFonts w:ascii="Times New Roman" w:eastAsia="Times New Roman" w:hAnsi="Times New Roman" w:cs="Times New Roman"/>
          <w:sz w:val="21"/>
          <w:szCs w:val="21"/>
        </w:rPr>
      </w:pPr>
      <w:r>
        <w:object w:dxaOrig="11196" w:dyaOrig="16110">
          <v:shape id="_x0000_i1028" type="#_x0000_t75" style="width:374.25pt;height:537.75pt;mso-position-horizontal:absolute" o:ole="">
            <v:imagedata r:id="rId18" o:title=""/>
          </v:shape>
          <o:OLEObject Type="Embed" ProgID="Visio.Drawing.15" ShapeID="_x0000_i1028" DrawAspect="Content" ObjectID="_1547586194" r:id="rId19"/>
        </w:object>
      </w:r>
    </w:p>
    <w:p w:rsidR="009E35F4" w:rsidRPr="000A76CF" w:rsidRDefault="009E35F4" w:rsidP="009E35F4">
      <w:pPr>
        <w:jc w:val="both"/>
        <w:rPr>
          <w:rFonts w:ascii="Times New Roman" w:eastAsia="Times New Roman" w:hAnsi="Times New Roman" w:cs="Times New Roman"/>
          <w:b/>
          <w:sz w:val="21"/>
          <w:szCs w:val="21"/>
        </w:rPr>
      </w:pPr>
      <w:r w:rsidRPr="000A76CF">
        <w:rPr>
          <w:rFonts w:ascii="Times New Roman" w:eastAsia="Times New Roman" w:hAnsi="Times New Roman" w:cs="Times New Roman"/>
          <w:b/>
          <w:sz w:val="21"/>
          <w:szCs w:val="21"/>
        </w:rPr>
        <w:lastRenderedPageBreak/>
        <w:t>Catering</w:t>
      </w:r>
    </w:p>
    <w:p w:rsidR="009E35F4" w:rsidRDefault="009E35F4" w:rsidP="009E35F4">
      <w:pPr>
        <w:jc w:val="both"/>
        <w:rPr>
          <w:rFonts w:ascii="Times New Roman" w:eastAsia="Times New Roman" w:hAnsi="Times New Roman" w:cs="Times New Roman"/>
          <w:sz w:val="21"/>
          <w:szCs w:val="21"/>
        </w:rPr>
      </w:pPr>
    </w:p>
    <w:p w:rsidR="009E35F4" w:rsidRPr="007D1069" w:rsidRDefault="009E35F4" w:rsidP="009E35F4">
      <w:pPr>
        <w:jc w:val="both"/>
        <w:rPr>
          <w:rFonts w:ascii="Times New Roman" w:eastAsia="Times New Roman" w:hAnsi="Times New Roman" w:cs="Times New Roman"/>
          <w:sz w:val="21"/>
          <w:szCs w:val="21"/>
        </w:rPr>
      </w:pPr>
      <w:r w:rsidRPr="007D1069">
        <w:rPr>
          <w:rFonts w:ascii="Times New Roman" w:eastAsia="Times New Roman" w:hAnsi="Times New Roman" w:cs="Times New Roman"/>
          <w:sz w:val="21"/>
          <w:szCs w:val="21"/>
        </w:rPr>
        <w:t xml:space="preserve">The catering form is limited to text to help the user focus on their task and </w:t>
      </w:r>
      <w:r w:rsidR="006C49BD">
        <w:rPr>
          <w:rFonts w:ascii="Times New Roman" w:eastAsia="Times New Roman" w:hAnsi="Times New Roman" w:cs="Times New Roman"/>
          <w:sz w:val="21"/>
          <w:szCs w:val="21"/>
        </w:rPr>
        <w:t xml:space="preserve">to </w:t>
      </w:r>
      <w:r w:rsidRPr="007D1069">
        <w:rPr>
          <w:rFonts w:ascii="Times New Roman" w:eastAsia="Times New Roman" w:hAnsi="Times New Roman" w:cs="Times New Roman"/>
          <w:sz w:val="21"/>
          <w:szCs w:val="21"/>
        </w:rPr>
        <w:t xml:space="preserve">complete the form as quickly and accurately as possible. We do not want this process to be frustrating so the form is partitioned into three clear sub-sections. The fields are in a logical, step-wise order, the required information is clearly indicated and the text boxes for user input are in close proximity. </w:t>
      </w:r>
    </w:p>
    <w:p w:rsidR="009E35F4" w:rsidRDefault="009E35F4" w:rsidP="007D1069">
      <w:pPr>
        <w:jc w:val="both"/>
        <w:rPr>
          <w:rFonts w:ascii="Times New Roman" w:eastAsia="Times New Roman" w:hAnsi="Times New Roman" w:cs="Times New Roman"/>
          <w:sz w:val="21"/>
          <w:szCs w:val="21"/>
        </w:rPr>
      </w:pPr>
    </w:p>
    <w:p w:rsidR="009E35F4" w:rsidRDefault="009E35F4" w:rsidP="007D1069">
      <w:pPr>
        <w:jc w:val="both"/>
        <w:rPr>
          <w:rFonts w:ascii="Times New Roman" w:eastAsia="Times New Roman" w:hAnsi="Times New Roman" w:cs="Times New Roman"/>
          <w:sz w:val="21"/>
          <w:szCs w:val="21"/>
        </w:rPr>
      </w:pPr>
    </w:p>
    <w:p w:rsidR="000A76CF" w:rsidRDefault="00972422" w:rsidP="00972422">
      <w:pPr>
        <w:jc w:val="center"/>
      </w:pPr>
      <w:r>
        <w:object w:dxaOrig="11714" w:dyaOrig="16225">
          <v:shape id="_x0000_i1029" type="#_x0000_t75" style="width:408.75pt;height:567pt" o:ole="">
            <v:imagedata r:id="rId20" o:title=""/>
          </v:shape>
          <o:OLEObject Type="Embed" ProgID="Visio.Drawing.15" ShapeID="_x0000_i1029" DrawAspect="Content" ObjectID="_1547586195" r:id="rId21"/>
        </w:object>
      </w:r>
    </w:p>
    <w:p w:rsidR="003F6C96" w:rsidRPr="00C60C0C" w:rsidRDefault="003F6C96" w:rsidP="003F6C96">
      <w:pPr>
        <w:jc w:val="both"/>
        <w:rPr>
          <w:rFonts w:ascii="Times New Roman" w:eastAsia="Times New Roman" w:hAnsi="Times New Roman" w:cs="Times New Roman"/>
          <w:b/>
          <w:sz w:val="21"/>
          <w:szCs w:val="21"/>
        </w:rPr>
      </w:pPr>
      <w:r w:rsidRPr="00C60C0C">
        <w:rPr>
          <w:rFonts w:ascii="Times New Roman" w:eastAsia="Times New Roman" w:hAnsi="Times New Roman" w:cs="Times New Roman"/>
          <w:b/>
          <w:sz w:val="21"/>
          <w:szCs w:val="21"/>
        </w:rPr>
        <w:lastRenderedPageBreak/>
        <w:t>Contact Us</w:t>
      </w:r>
    </w:p>
    <w:p w:rsidR="003F6C96" w:rsidRDefault="003F6C96" w:rsidP="003F6C96">
      <w:pPr>
        <w:jc w:val="both"/>
        <w:rPr>
          <w:rFonts w:ascii="Times New Roman" w:eastAsia="Times New Roman" w:hAnsi="Times New Roman" w:cs="Times New Roman"/>
          <w:sz w:val="21"/>
          <w:szCs w:val="21"/>
        </w:rPr>
      </w:pPr>
    </w:p>
    <w:p w:rsidR="003F6C96" w:rsidRPr="007D1069" w:rsidRDefault="003F6C96" w:rsidP="003F6C96">
      <w:pPr>
        <w:jc w:val="both"/>
        <w:rPr>
          <w:rFonts w:ascii="Times New Roman" w:eastAsia="Times New Roman" w:hAnsi="Times New Roman" w:cs="Times New Roman"/>
          <w:sz w:val="21"/>
          <w:szCs w:val="21"/>
        </w:rPr>
      </w:pPr>
      <w:r w:rsidRPr="007D1069">
        <w:rPr>
          <w:rFonts w:ascii="Times New Roman" w:eastAsia="Times New Roman" w:hAnsi="Times New Roman" w:cs="Times New Roman"/>
          <w:sz w:val="21"/>
          <w:szCs w:val="21"/>
        </w:rPr>
        <w:t>The contact page will be concise. We will include additional information that would otherwise crowd the footer section. This page will also include a section for cus</w:t>
      </w:r>
      <w:r w:rsidR="004771F4">
        <w:rPr>
          <w:rFonts w:ascii="Times New Roman" w:eastAsia="Times New Roman" w:hAnsi="Times New Roman" w:cs="Times New Roman"/>
          <w:sz w:val="21"/>
          <w:szCs w:val="21"/>
        </w:rPr>
        <w:t>tomers to give feedback</w:t>
      </w:r>
      <w:r w:rsidRPr="007D1069">
        <w:rPr>
          <w:rFonts w:ascii="Times New Roman" w:eastAsia="Times New Roman" w:hAnsi="Times New Roman" w:cs="Times New Roman"/>
          <w:sz w:val="21"/>
          <w:szCs w:val="21"/>
        </w:rPr>
        <w:t xml:space="preserve">. These critiques or compliments are what we </w:t>
      </w:r>
      <w:r w:rsidR="007E4E4B">
        <w:rPr>
          <w:rFonts w:ascii="Times New Roman" w:eastAsia="Times New Roman" w:hAnsi="Times New Roman" w:cs="Times New Roman"/>
          <w:sz w:val="21"/>
          <w:szCs w:val="21"/>
        </w:rPr>
        <w:t xml:space="preserve">will </w:t>
      </w:r>
      <w:r w:rsidRPr="007D1069">
        <w:rPr>
          <w:rFonts w:ascii="Times New Roman" w:eastAsia="Times New Roman" w:hAnsi="Times New Roman" w:cs="Times New Roman"/>
          <w:sz w:val="21"/>
          <w:szCs w:val="21"/>
        </w:rPr>
        <w:t>use as data to improve the business.</w:t>
      </w:r>
    </w:p>
    <w:p w:rsidR="00972422" w:rsidRDefault="00972422" w:rsidP="008A0465">
      <w:pPr>
        <w:jc w:val="both"/>
        <w:rPr>
          <w:rFonts w:ascii="Times New Roman" w:eastAsia="Times New Roman" w:hAnsi="Times New Roman" w:cs="Times New Roman"/>
          <w:sz w:val="21"/>
          <w:szCs w:val="21"/>
        </w:rPr>
      </w:pPr>
    </w:p>
    <w:p w:rsidR="00C60C0C" w:rsidRDefault="00C60C0C" w:rsidP="008A0465">
      <w:pPr>
        <w:jc w:val="both"/>
        <w:rPr>
          <w:rFonts w:ascii="Times New Roman" w:eastAsia="Times New Roman" w:hAnsi="Times New Roman" w:cs="Times New Roman"/>
          <w:sz w:val="21"/>
          <w:szCs w:val="21"/>
        </w:rPr>
      </w:pPr>
    </w:p>
    <w:p w:rsidR="00C60C0C" w:rsidRDefault="00C60C0C" w:rsidP="00C60C0C">
      <w:pPr>
        <w:jc w:val="center"/>
        <w:rPr>
          <w:rFonts w:ascii="Times New Roman" w:eastAsia="Times New Roman" w:hAnsi="Times New Roman" w:cs="Times New Roman"/>
          <w:sz w:val="21"/>
          <w:szCs w:val="21"/>
        </w:rPr>
      </w:pPr>
      <w:r>
        <w:object w:dxaOrig="11252" w:dyaOrig="16207">
          <v:shape id="_x0000_i1030" type="#_x0000_t75" style="width:393.75pt;height:567pt" o:ole="">
            <v:imagedata r:id="rId22" o:title=""/>
          </v:shape>
          <o:OLEObject Type="Embed" ProgID="Visio.Drawing.15" ShapeID="_x0000_i1030" DrawAspect="Content" ObjectID="_1547586196" r:id="rId23"/>
        </w:object>
      </w:r>
    </w:p>
    <w:p w:rsidR="008A0465" w:rsidRPr="007D1069" w:rsidRDefault="008A0465" w:rsidP="007D1069">
      <w:pPr>
        <w:jc w:val="both"/>
        <w:rPr>
          <w:rFonts w:ascii="Times New Roman" w:eastAsia="Times New Roman" w:hAnsi="Times New Roman" w:cs="Times New Roman"/>
          <w:sz w:val="21"/>
          <w:szCs w:val="21"/>
        </w:rPr>
      </w:pPr>
    </w:p>
    <w:p w:rsidR="00163A64" w:rsidRPr="00F201A3" w:rsidRDefault="00163A64" w:rsidP="00163A64">
      <w:pPr>
        <w:jc w:val="both"/>
        <w:rPr>
          <w:rFonts w:ascii="Times New Roman" w:eastAsia="Times New Roman" w:hAnsi="Times New Roman" w:cs="Times New Roman"/>
          <w:b/>
          <w:sz w:val="21"/>
          <w:szCs w:val="21"/>
        </w:rPr>
      </w:pPr>
      <w:r w:rsidRPr="00F201A3">
        <w:rPr>
          <w:rFonts w:ascii="Times New Roman" w:eastAsia="Times New Roman" w:hAnsi="Times New Roman" w:cs="Times New Roman"/>
          <w:b/>
          <w:sz w:val="21"/>
          <w:szCs w:val="21"/>
        </w:rPr>
        <w:lastRenderedPageBreak/>
        <w:t>Cart</w:t>
      </w:r>
    </w:p>
    <w:p w:rsidR="00163A64" w:rsidRDefault="00163A64" w:rsidP="00163A64">
      <w:pPr>
        <w:jc w:val="both"/>
        <w:rPr>
          <w:rFonts w:ascii="Times New Roman" w:eastAsia="Times New Roman" w:hAnsi="Times New Roman" w:cs="Times New Roman"/>
          <w:sz w:val="21"/>
          <w:szCs w:val="21"/>
        </w:rPr>
      </w:pPr>
    </w:p>
    <w:p w:rsidR="00163A64" w:rsidRPr="007D1069" w:rsidRDefault="00163A64" w:rsidP="00163A64">
      <w:pPr>
        <w:jc w:val="both"/>
        <w:rPr>
          <w:rFonts w:ascii="Times New Roman" w:eastAsia="Times New Roman" w:hAnsi="Times New Roman" w:cs="Times New Roman"/>
          <w:sz w:val="21"/>
          <w:szCs w:val="21"/>
        </w:rPr>
      </w:pPr>
      <w:r w:rsidRPr="007D1069">
        <w:rPr>
          <w:rFonts w:ascii="Times New Roman" w:eastAsia="Times New Roman" w:hAnsi="Times New Roman" w:cs="Times New Roman"/>
          <w:sz w:val="21"/>
          <w:szCs w:val="21"/>
        </w:rPr>
        <w:t>The cart is structured so that users can easily review the products that they wish to purchase and finalize their total purchases. All information is clearly indicated and a running total is calculated. Users can also add to the quantity of their products or remove the item altogether.</w:t>
      </w:r>
    </w:p>
    <w:p w:rsidR="007D1069" w:rsidRDefault="007D1069" w:rsidP="007D1069">
      <w:pPr>
        <w:jc w:val="both"/>
        <w:rPr>
          <w:rFonts w:ascii="Times New Roman" w:eastAsia="Times New Roman" w:hAnsi="Times New Roman" w:cs="Times New Roman"/>
          <w:sz w:val="21"/>
          <w:szCs w:val="21"/>
        </w:rPr>
      </w:pPr>
    </w:p>
    <w:p w:rsidR="00F201A3" w:rsidRDefault="00F201A3" w:rsidP="007D1069">
      <w:pPr>
        <w:jc w:val="both"/>
        <w:rPr>
          <w:rFonts w:ascii="Times New Roman" w:eastAsia="Times New Roman" w:hAnsi="Times New Roman" w:cs="Times New Roman"/>
          <w:sz w:val="21"/>
          <w:szCs w:val="21"/>
        </w:rPr>
      </w:pPr>
    </w:p>
    <w:p w:rsidR="00F201A3" w:rsidRDefault="00F201A3" w:rsidP="00F201A3">
      <w:pPr>
        <w:jc w:val="center"/>
        <w:rPr>
          <w:rFonts w:ascii="Times New Roman" w:eastAsia="Times New Roman" w:hAnsi="Times New Roman" w:cs="Times New Roman"/>
          <w:sz w:val="21"/>
          <w:szCs w:val="21"/>
        </w:rPr>
      </w:pPr>
      <w:r>
        <w:object w:dxaOrig="11734" w:dyaOrig="16243">
          <v:shape id="_x0000_i1031" type="#_x0000_t75" style="width:409.5pt;height:567pt" o:ole="">
            <v:imagedata r:id="rId24" o:title=""/>
          </v:shape>
          <o:OLEObject Type="Embed" ProgID="Visio.Drawing.15" ShapeID="_x0000_i1031" DrawAspect="Content" ObjectID="_1547586197" r:id="rId25"/>
        </w:object>
      </w:r>
    </w:p>
    <w:p w:rsidR="00F201A3" w:rsidRPr="007D1069" w:rsidRDefault="00F201A3" w:rsidP="007D1069">
      <w:pPr>
        <w:jc w:val="both"/>
        <w:rPr>
          <w:rFonts w:ascii="Times New Roman" w:eastAsia="Times New Roman" w:hAnsi="Times New Roman" w:cs="Times New Roman"/>
          <w:sz w:val="21"/>
          <w:szCs w:val="21"/>
        </w:rPr>
      </w:pPr>
    </w:p>
    <w:p w:rsidR="00CE3AA1" w:rsidRPr="00F201A3" w:rsidRDefault="00CE3AA1" w:rsidP="00CE3AA1">
      <w:pPr>
        <w:jc w:val="both"/>
        <w:rPr>
          <w:rFonts w:ascii="Times New Roman" w:eastAsia="Times New Roman" w:hAnsi="Times New Roman" w:cs="Times New Roman"/>
          <w:b/>
          <w:sz w:val="21"/>
          <w:szCs w:val="21"/>
        </w:rPr>
      </w:pPr>
      <w:r w:rsidRPr="00F201A3">
        <w:rPr>
          <w:rFonts w:ascii="Times New Roman" w:eastAsia="Times New Roman" w:hAnsi="Times New Roman" w:cs="Times New Roman"/>
          <w:b/>
          <w:sz w:val="21"/>
          <w:szCs w:val="21"/>
        </w:rPr>
        <w:lastRenderedPageBreak/>
        <w:t>Checkout</w:t>
      </w:r>
    </w:p>
    <w:p w:rsidR="00CE3AA1" w:rsidRDefault="00CE3AA1" w:rsidP="00CE3AA1">
      <w:pPr>
        <w:jc w:val="both"/>
        <w:rPr>
          <w:rFonts w:ascii="Times New Roman" w:eastAsia="Times New Roman" w:hAnsi="Times New Roman" w:cs="Times New Roman"/>
          <w:sz w:val="21"/>
          <w:szCs w:val="21"/>
        </w:rPr>
      </w:pPr>
    </w:p>
    <w:p w:rsidR="00CE3AA1" w:rsidRPr="007D1069" w:rsidRDefault="00CE3AA1" w:rsidP="00CE3AA1">
      <w:pPr>
        <w:jc w:val="both"/>
        <w:rPr>
          <w:rFonts w:ascii="Times New Roman" w:eastAsia="Times New Roman" w:hAnsi="Times New Roman" w:cs="Times New Roman"/>
          <w:sz w:val="21"/>
          <w:szCs w:val="21"/>
        </w:rPr>
      </w:pPr>
      <w:r w:rsidRPr="007D1069">
        <w:rPr>
          <w:rFonts w:ascii="Times New Roman" w:eastAsia="Times New Roman" w:hAnsi="Times New Roman" w:cs="Times New Roman"/>
          <w:sz w:val="21"/>
          <w:szCs w:val="21"/>
        </w:rPr>
        <w:t xml:space="preserve">We simply want to thank the customer for their purchase. The checkout page will notify the user that their transaction has been completed and that a confirmation email has been sent out with their order. We contemplated adding suggested products for </w:t>
      </w:r>
      <w:r w:rsidR="00597B07">
        <w:rPr>
          <w:rFonts w:ascii="Times New Roman" w:eastAsia="Times New Roman" w:hAnsi="Times New Roman" w:cs="Times New Roman"/>
          <w:sz w:val="21"/>
          <w:szCs w:val="21"/>
        </w:rPr>
        <w:t>their next visit</w:t>
      </w:r>
      <w:r w:rsidRPr="007D1069">
        <w:rPr>
          <w:rFonts w:ascii="Times New Roman" w:eastAsia="Times New Roman" w:hAnsi="Times New Roman" w:cs="Times New Roman"/>
          <w:sz w:val="21"/>
          <w:szCs w:val="21"/>
        </w:rPr>
        <w:t xml:space="preserve">, but eventually voted against it because it seemed to be </w:t>
      </w:r>
      <w:r w:rsidR="00AC2761">
        <w:rPr>
          <w:rFonts w:ascii="Times New Roman" w:eastAsia="Times New Roman" w:hAnsi="Times New Roman" w:cs="Times New Roman"/>
          <w:sz w:val="21"/>
          <w:szCs w:val="21"/>
        </w:rPr>
        <w:t>overbearing</w:t>
      </w:r>
      <w:r w:rsidRPr="007D1069">
        <w:rPr>
          <w:rFonts w:ascii="Times New Roman" w:eastAsia="Times New Roman" w:hAnsi="Times New Roman" w:cs="Times New Roman"/>
          <w:sz w:val="21"/>
          <w:szCs w:val="21"/>
        </w:rPr>
        <w:t>.</w:t>
      </w:r>
    </w:p>
    <w:p w:rsidR="007D1069" w:rsidRDefault="007D1069" w:rsidP="007D1069">
      <w:pPr>
        <w:jc w:val="both"/>
        <w:rPr>
          <w:rFonts w:ascii="Times New Roman" w:eastAsia="Times New Roman" w:hAnsi="Times New Roman" w:cs="Times New Roman"/>
          <w:sz w:val="21"/>
          <w:szCs w:val="21"/>
        </w:rPr>
      </w:pPr>
    </w:p>
    <w:p w:rsidR="00F201A3" w:rsidRDefault="00F201A3" w:rsidP="007D1069">
      <w:pPr>
        <w:jc w:val="both"/>
        <w:rPr>
          <w:rFonts w:ascii="Times New Roman" w:eastAsia="Times New Roman" w:hAnsi="Times New Roman" w:cs="Times New Roman"/>
          <w:sz w:val="21"/>
          <w:szCs w:val="21"/>
        </w:rPr>
      </w:pPr>
    </w:p>
    <w:p w:rsidR="00F201A3" w:rsidRDefault="00F201A3" w:rsidP="00F201A3">
      <w:pPr>
        <w:jc w:val="center"/>
        <w:rPr>
          <w:rFonts w:ascii="Times New Roman" w:eastAsia="Times New Roman" w:hAnsi="Times New Roman" w:cs="Times New Roman"/>
          <w:sz w:val="21"/>
          <w:szCs w:val="21"/>
        </w:rPr>
      </w:pPr>
      <w:r>
        <w:object w:dxaOrig="11255" w:dyaOrig="16215">
          <v:shape id="_x0000_i1032" type="#_x0000_t75" style="width:393pt;height:567pt" o:ole="">
            <v:imagedata r:id="rId26" o:title=""/>
          </v:shape>
          <o:OLEObject Type="Embed" ProgID="Visio.Drawing.15" ShapeID="_x0000_i1032" DrawAspect="Content" ObjectID="_1547586198" r:id="rId27"/>
        </w:object>
      </w:r>
    </w:p>
    <w:p w:rsidR="00A17607" w:rsidRPr="00F201A3" w:rsidRDefault="00A17607" w:rsidP="00A17607">
      <w:pPr>
        <w:jc w:val="both"/>
        <w:rPr>
          <w:rFonts w:ascii="Times New Roman" w:eastAsia="Times New Roman" w:hAnsi="Times New Roman" w:cs="Times New Roman"/>
          <w:b/>
          <w:sz w:val="21"/>
          <w:szCs w:val="21"/>
        </w:rPr>
      </w:pPr>
      <w:r w:rsidRPr="00F201A3">
        <w:rPr>
          <w:rFonts w:ascii="Times New Roman" w:eastAsia="Times New Roman" w:hAnsi="Times New Roman" w:cs="Times New Roman"/>
          <w:b/>
          <w:sz w:val="21"/>
          <w:szCs w:val="21"/>
        </w:rPr>
        <w:lastRenderedPageBreak/>
        <w:t>User Accounts</w:t>
      </w:r>
    </w:p>
    <w:p w:rsidR="00A17607" w:rsidRDefault="00A17607" w:rsidP="00A17607">
      <w:pPr>
        <w:jc w:val="both"/>
        <w:rPr>
          <w:rFonts w:ascii="Times New Roman" w:eastAsia="Times New Roman" w:hAnsi="Times New Roman" w:cs="Times New Roman"/>
          <w:sz w:val="21"/>
          <w:szCs w:val="21"/>
        </w:rPr>
      </w:pPr>
    </w:p>
    <w:p w:rsidR="00A17607" w:rsidRDefault="00A17607" w:rsidP="00A17607">
      <w:pPr>
        <w:jc w:val="both"/>
        <w:rPr>
          <w:rFonts w:ascii="Times New Roman" w:eastAsia="Times New Roman" w:hAnsi="Times New Roman" w:cs="Times New Roman"/>
          <w:sz w:val="21"/>
          <w:szCs w:val="21"/>
        </w:rPr>
      </w:pPr>
      <w:r w:rsidRPr="007D1069">
        <w:rPr>
          <w:rFonts w:ascii="Times New Roman" w:eastAsia="Times New Roman" w:hAnsi="Times New Roman" w:cs="Times New Roman"/>
          <w:sz w:val="21"/>
          <w:szCs w:val="21"/>
        </w:rPr>
        <w:t>The profile page is private and will allow the user to customize their information. We encourage users to utilize this page to make orders faster in the future.</w:t>
      </w:r>
    </w:p>
    <w:p w:rsidR="007D1069" w:rsidRPr="007D1069" w:rsidRDefault="007D1069" w:rsidP="007D1069">
      <w:pPr>
        <w:jc w:val="both"/>
        <w:rPr>
          <w:rFonts w:ascii="Times New Roman" w:eastAsia="Times New Roman" w:hAnsi="Times New Roman" w:cs="Times New Roman"/>
          <w:sz w:val="21"/>
          <w:szCs w:val="21"/>
        </w:rPr>
      </w:pPr>
    </w:p>
    <w:p w:rsidR="007D1069" w:rsidRPr="007D1069" w:rsidRDefault="007D1069" w:rsidP="007D1069">
      <w:pPr>
        <w:jc w:val="both"/>
        <w:rPr>
          <w:rFonts w:ascii="Times New Roman" w:eastAsia="Times New Roman" w:hAnsi="Times New Roman" w:cs="Times New Roman"/>
          <w:sz w:val="21"/>
          <w:szCs w:val="21"/>
        </w:rPr>
      </w:pPr>
    </w:p>
    <w:p w:rsidR="007D1069" w:rsidRPr="007D1069" w:rsidRDefault="00F201A3" w:rsidP="00F201A3">
      <w:pPr>
        <w:jc w:val="center"/>
        <w:rPr>
          <w:rFonts w:ascii="Times New Roman" w:eastAsia="Times New Roman" w:hAnsi="Times New Roman" w:cs="Times New Roman"/>
          <w:sz w:val="21"/>
          <w:szCs w:val="21"/>
        </w:rPr>
      </w:pPr>
      <w:r>
        <w:object w:dxaOrig="11241" w:dyaOrig="16174">
          <v:shape id="_x0000_i1033" type="#_x0000_t75" style="width:393.75pt;height:567pt" o:ole="">
            <v:imagedata r:id="rId28" o:title=""/>
          </v:shape>
          <o:OLEObject Type="Embed" ProgID="Visio.Drawing.15" ShapeID="_x0000_i1033" DrawAspect="Content" ObjectID="_1547586199" r:id="rId29"/>
        </w:object>
      </w:r>
    </w:p>
    <w:p w:rsidR="007D1069" w:rsidRPr="007D1069" w:rsidRDefault="007D1069" w:rsidP="007D1069">
      <w:pPr>
        <w:jc w:val="both"/>
        <w:rPr>
          <w:rFonts w:ascii="Times New Roman" w:eastAsia="Times New Roman" w:hAnsi="Times New Roman" w:cs="Times New Roman"/>
          <w:sz w:val="21"/>
          <w:szCs w:val="21"/>
        </w:rPr>
      </w:pPr>
    </w:p>
    <w:p w:rsidR="00FE115F" w:rsidRDefault="00FE115F" w:rsidP="007D1069">
      <w:pPr>
        <w:jc w:val="both"/>
        <w:rPr>
          <w:rFonts w:ascii="Times New Roman" w:eastAsia="Times New Roman" w:hAnsi="Times New Roman" w:cs="Times New Roman"/>
          <w:sz w:val="21"/>
          <w:szCs w:val="21"/>
        </w:rPr>
      </w:pPr>
    </w:p>
    <w:p w:rsidR="00FE115F" w:rsidRPr="002C4873" w:rsidRDefault="00FE115F" w:rsidP="00FE115F">
      <w:pPr>
        <w:pStyle w:val="Heading7"/>
        <w:rPr>
          <w:rFonts w:ascii="Times New Roman" w:hAnsi="Times New Roman" w:cs="Times New Roman"/>
          <w:b/>
          <w:i w:val="0"/>
          <w:sz w:val="24"/>
          <w:szCs w:val="24"/>
        </w:rPr>
      </w:pPr>
      <w:r>
        <w:rPr>
          <w:rFonts w:ascii="Times New Roman" w:eastAsia="Times New Roman" w:hAnsi="Times New Roman" w:cs="Times New Roman"/>
          <w:b/>
          <w:i w:val="0"/>
          <w:color w:val="auto"/>
          <w:sz w:val="24"/>
          <w:szCs w:val="24"/>
        </w:rPr>
        <w:lastRenderedPageBreak/>
        <w:t>Prints</w:t>
      </w:r>
    </w:p>
    <w:p w:rsidR="00FE115F" w:rsidRPr="007D1069" w:rsidRDefault="00FE115F" w:rsidP="007D1069">
      <w:pPr>
        <w:jc w:val="both"/>
        <w:rPr>
          <w:rFonts w:ascii="Times New Roman" w:eastAsia="Times New Roman" w:hAnsi="Times New Roman" w:cs="Times New Roman"/>
          <w:sz w:val="21"/>
          <w:szCs w:val="21"/>
        </w:rPr>
      </w:pPr>
    </w:p>
    <w:p w:rsidR="007D1069" w:rsidRPr="00FE115F" w:rsidRDefault="00FE115F">
      <w:pPr>
        <w:jc w:val="both"/>
        <w:rPr>
          <w:rFonts w:ascii="Times New Roman" w:eastAsia="Times New Roman" w:hAnsi="Times New Roman" w:cs="Times New Roman"/>
          <w:sz w:val="21"/>
          <w:szCs w:val="21"/>
        </w:rPr>
      </w:pPr>
      <w:r w:rsidRPr="00FE115F">
        <w:rPr>
          <w:rFonts w:ascii="Times New Roman" w:eastAsia="Times New Roman" w:hAnsi="Times New Roman" w:cs="Times New Roman"/>
          <w:sz w:val="21"/>
          <w:szCs w:val="21"/>
        </w:rPr>
        <w:t xml:space="preserve">The print-out pages will be content-oriented. It will only include the relevant information of each page. We excluded any hyperlinks including the navigation bar, cart and sign-in. </w:t>
      </w:r>
      <w:r w:rsidR="00AD686F">
        <w:rPr>
          <w:rFonts w:ascii="Times New Roman" w:eastAsia="Times New Roman" w:hAnsi="Times New Roman" w:cs="Times New Roman"/>
          <w:sz w:val="21"/>
          <w:szCs w:val="21"/>
        </w:rPr>
        <w:t>We also excluded social media icons, drop-down menus and the ‘back to top’ button</w:t>
      </w:r>
      <w:r w:rsidR="00CF409A">
        <w:rPr>
          <w:rFonts w:ascii="Times New Roman" w:eastAsia="Times New Roman" w:hAnsi="Times New Roman" w:cs="Times New Roman"/>
          <w:sz w:val="21"/>
          <w:szCs w:val="21"/>
        </w:rPr>
        <w:t xml:space="preserve"> </w:t>
      </w:r>
      <w:r w:rsidR="00CF409A" w:rsidRPr="00FE115F">
        <w:rPr>
          <w:rFonts w:ascii="Times New Roman" w:eastAsia="Times New Roman" w:hAnsi="Times New Roman" w:cs="Times New Roman"/>
          <w:sz w:val="21"/>
          <w:szCs w:val="21"/>
        </w:rPr>
        <w:t>as the</w:t>
      </w:r>
      <w:r w:rsidR="00CF409A">
        <w:rPr>
          <w:rFonts w:ascii="Times New Roman" w:eastAsia="Times New Roman" w:hAnsi="Times New Roman" w:cs="Times New Roman"/>
          <w:sz w:val="21"/>
          <w:szCs w:val="21"/>
        </w:rPr>
        <w:t>se</w:t>
      </w:r>
      <w:r w:rsidR="00CF409A" w:rsidRPr="00FE115F">
        <w:rPr>
          <w:rFonts w:ascii="Times New Roman" w:eastAsia="Times New Roman" w:hAnsi="Times New Roman" w:cs="Times New Roman"/>
          <w:sz w:val="21"/>
          <w:szCs w:val="21"/>
        </w:rPr>
        <w:t xml:space="preserve"> are</w:t>
      </w:r>
      <w:r w:rsidR="00CF409A">
        <w:rPr>
          <w:rFonts w:ascii="Times New Roman" w:eastAsia="Times New Roman" w:hAnsi="Times New Roman" w:cs="Times New Roman"/>
          <w:sz w:val="21"/>
          <w:szCs w:val="21"/>
        </w:rPr>
        <w:t xml:space="preserve"> all</w:t>
      </w:r>
      <w:r w:rsidR="00CF409A" w:rsidRPr="00FE115F">
        <w:rPr>
          <w:rFonts w:ascii="Times New Roman" w:eastAsia="Times New Roman" w:hAnsi="Times New Roman" w:cs="Times New Roman"/>
          <w:sz w:val="21"/>
          <w:szCs w:val="21"/>
        </w:rPr>
        <w:t xml:space="preserve"> web-only features</w:t>
      </w:r>
      <w:r w:rsidR="00AD686F">
        <w:rPr>
          <w:rFonts w:ascii="Times New Roman" w:eastAsia="Times New Roman" w:hAnsi="Times New Roman" w:cs="Times New Roman"/>
          <w:sz w:val="21"/>
          <w:szCs w:val="21"/>
        </w:rPr>
        <w:t xml:space="preserve">. </w:t>
      </w:r>
      <w:r w:rsidRPr="00FE115F">
        <w:rPr>
          <w:rFonts w:ascii="Times New Roman" w:eastAsia="Times New Roman" w:hAnsi="Times New Roman" w:cs="Times New Roman"/>
          <w:sz w:val="21"/>
          <w:szCs w:val="21"/>
        </w:rPr>
        <w:t>We do not think they will be useful for a print out and will only take up excess space. Text and images are retained and the logo is</w:t>
      </w:r>
      <w:r w:rsidR="00EB6507">
        <w:rPr>
          <w:rFonts w:ascii="Times New Roman" w:eastAsia="Times New Roman" w:hAnsi="Times New Roman" w:cs="Times New Roman"/>
          <w:sz w:val="21"/>
          <w:szCs w:val="21"/>
        </w:rPr>
        <w:t xml:space="preserve"> always</w:t>
      </w:r>
      <w:r w:rsidRPr="00FE115F">
        <w:rPr>
          <w:rFonts w:ascii="Times New Roman" w:eastAsia="Times New Roman" w:hAnsi="Times New Roman" w:cs="Times New Roman"/>
          <w:sz w:val="21"/>
          <w:szCs w:val="21"/>
        </w:rPr>
        <w:t xml:space="preserve"> present.</w:t>
      </w:r>
    </w:p>
    <w:p w:rsidR="007D1069" w:rsidRDefault="007D1069">
      <w:pPr>
        <w:jc w:val="both"/>
        <w:rPr>
          <w:rFonts w:ascii="Times New Roman" w:eastAsia="Times New Roman" w:hAnsi="Times New Roman" w:cs="Times New Roman"/>
          <w:b/>
          <w:sz w:val="28"/>
          <w:szCs w:val="28"/>
        </w:rPr>
      </w:pPr>
    </w:p>
    <w:p w:rsidR="00334D1F" w:rsidRDefault="00334D1F">
      <w:pPr>
        <w:jc w:val="both"/>
        <w:rPr>
          <w:rFonts w:ascii="Times New Roman" w:eastAsia="Times New Roman" w:hAnsi="Times New Roman" w:cs="Times New Roman"/>
          <w:b/>
          <w:sz w:val="28"/>
          <w:szCs w:val="28"/>
        </w:rPr>
      </w:pPr>
    </w:p>
    <w:p w:rsidR="00334D1F" w:rsidRDefault="00334D1F">
      <w:pPr>
        <w:jc w:val="both"/>
        <w:rPr>
          <w:rFonts w:ascii="Times New Roman" w:eastAsia="Times New Roman" w:hAnsi="Times New Roman" w:cs="Times New Roman"/>
          <w:b/>
          <w:sz w:val="28"/>
          <w:szCs w:val="28"/>
        </w:rPr>
      </w:pPr>
    </w:p>
    <w:p w:rsidR="00334D1F" w:rsidRDefault="00334D1F">
      <w:pPr>
        <w:jc w:val="both"/>
        <w:rPr>
          <w:rFonts w:ascii="Times New Roman" w:eastAsia="Times New Roman" w:hAnsi="Times New Roman" w:cs="Times New Roman"/>
          <w:b/>
          <w:sz w:val="28"/>
          <w:szCs w:val="28"/>
        </w:rPr>
      </w:pPr>
    </w:p>
    <w:p w:rsidR="00334D1F" w:rsidRDefault="00334D1F">
      <w:pPr>
        <w:jc w:val="both"/>
        <w:rPr>
          <w:rFonts w:ascii="Times New Roman" w:eastAsia="Times New Roman" w:hAnsi="Times New Roman" w:cs="Times New Roman"/>
          <w:b/>
          <w:sz w:val="28"/>
          <w:szCs w:val="28"/>
        </w:rPr>
      </w:pPr>
    </w:p>
    <w:p w:rsidR="00334D1F" w:rsidRDefault="00334D1F">
      <w:pPr>
        <w:jc w:val="both"/>
        <w:rPr>
          <w:rFonts w:ascii="Times New Roman" w:eastAsia="Times New Roman" w:hAnsi="Times New Roman" w:cs="Times New Roman"/>
          <w:b/>
          <w:sz w:val="28"/>
          <w:szCs w:val="28"/>
        </w:rPr>
      </w:pPr>
    </w:p>
    <w:p w:rsidR="00334D1F" w:rsidRDefault="00334D1F">
      <w:pPr>
        <w:jc w:val="both"/>
        <w:rPr>
          <w:rFonts w:ascii="Times New Roman" w:eastAsia="Times New Roman" w:hAnsi="Times New Roman" w:cs="Times New Roman"/>
          <w:b/>
          <w:sz w:val="28"/>
          <w:szCs w:val="28"/>
        </w:rPr>
      </w:pPr>
    </w:p>
    <w:p w:rsidR="00334D1F" w:rsidRDefault="00334D1F">
      <w:pPr>
        <w:jc w:val="both"/>
        <w:rPr>
          <w:rFonts w:ascii="Times New Roman" w:eastAsia="Times New Roman" w:hAnsi="Times New Roman" w:cs="Times New Roman"/>
          <w:b/>
          <w:sz w:val="28"/>
          <w:szCs w:val="28"/>
        </w:rPr>
      </w:pPr>
    </w:p>
    <w:p w:rsidR="00334D1F" w:rsidRDefault="00334D1F">
      <w:pPr>
        <w:jc w:val="both"/>
        <w:rPr>
          <w:rFonts w:ascii="Times New Roman" w:eastAsia="Times New Roman" w:hAnsi="Times New Roman" w:cs="Times New Roman"/>
          <w:b/>
          <w:sz w:val="28"/>
          <w:szCs w:val="28"/>
        </w:rPr>
      </w:pPr>
    </w:p>
    <w:p w:rsidR="00334D1F" w:rsidRDefault="00334D1F">
      <w:pPr>
        <w:jc w:val="both"/>
        <w:rPr>
          <w:rFonts w:ascii="Times New Roman" w:eastAsia="Times New Roman" w:hAnsi="Times New Roman" w:cs="Times New Roman"/>
          <w:b/>
          <w:sz w:val="28"/>
          <w:szCs w:val="28"/>
        </w:rPr>
      </w:pPr>
    </w:p>
    <w:p w:rsidR="00334D1F" w:rsidRDefault="00334D1F">
      <w:pPr>
        <w:jc w:val="both"/>
        <w:rPr>
          <w:rFonts w:ascii="Times New Roman" w:eastAsia="Times New Roman" w:hAnsi="Times New Roman" w:cs="Times New Roman"/>
          <w:b/>
          <w:sz w:val="28"/>
          <w:szCs w:val="28"/>
        </w:rPr>
      </w:pPr>
    </w:p>
    <w:p w:rsidR="00334D1F" w:rsidRDefault="00334D1F">
      <w:pPr>
        <w:jc w:val="both"/>
        <w:rPr>
          <w:rFonts w:ascii="Times New Roman" w:eastAsia="Times New Roman" w:hAnsi="Times New Roman" w:cs="Times New Roman"/>
          <w:b/>
          <w:sz w:val="28"/>
          <w:szCs w:val="28"/>
        </w:rPr>
      </w:pPr>
    </w:p>
    <w:p w:rsidR="00334D1F" w:rsidRDefault="00334D1F">
      <w:pPr>
        <w:jc w:val="both"/>
        <w:rPr>
          <w:rFonts w:ascii="Times New Roman" w:eastAsia="Times New Roman" w:hAnsi="Times New Roman" w:cs="Times New Roman"/>
          <w:b/>
          <w:sz w:val="28"/>
          <w:szCs w:val="28"/>
        </w:rPr>
      </w:pPr>
    </w:p>
    <w:p w:rsidR="00334D1F" w:rsidRDefault="00334D1F">
      <w:pPr>
        <w:jc w:val="both"/>
        <w:rPr>
          <w:rFonts w:ascii="Times New Roman" w:eastAsia="Times New Roman" w:hAnsi="Times New Roman" w:cs="Times New Roman"/>
          <w:b/>
          <w:sz w:val="28"/>
          <w:szCs w:val="28"/>
        </w:rPr>
      </w:pPr>
    </w:p>
    <w:p w:rsidR="00334D1F" w:rsidRDefault="00334D1F">
      <w:pPr>
        <w:jc w:val="both"/>
        <w:rPr>
          <w:rFonts w:ascii="Times New Roman" w:eastAsia="Times New Roman" w:hAnsi="Times New Roman" w:cs="Times New Roman"/>
          <w:b/>
          <w:sz w:val="28"/>
          <w:szCs w:val="28"/>
        </w:rPr>
      </w:pPr>
    </w:p>
    <w:p w:rsidR="00334D1F" w:rsidRDefault="00334D1F">
      <w:pPr>
        <w:jc w:val="both"/>
        <w:rPr>
          <w:rFonts w:ascii="Times New Roman" w:eastAsia="Times New Roman" w:hAnsi="Times New Roman" w:cs="Times New Roman"/>
          <w:b/>
          <w:sz w:val="28"/>
          <w:szCs w:val="28"/>
        </w:rPr>
      </w:pPr>
    </w:p>
    <w:p w:rsidR="00334D1F" w:rsidRDefault="00334D1F">
      <w:pPr>
        <w:jc w:val="both"/>
        <w:rPr>
          <w:rFonts w:ascii="Times New Roman" w:eastAsia="Times New Roman" w:hAnsi="Times New Roman" w:cs="Times New Roman"/>
          <w:b/>
          <w:sz w:val="28"/>
          <w:szCs w:val="28"/>
        </w:rPr>
      </w:pPr>
    </w:p>
    <w:p w:rsidR="00334D1F" w:rsidRDefault="00334D1F">
      <w:pPr>
        <w:jc w:val="both"/>
        <w:rPr>
          <w:rFonts w:ascii="Times New Roman" w:eastAsia="Times New Roman" w:hAnsi="Times New Roman" w:cs="Times New Roman"/>
          <w:b/>
          <w:sz w:val="28"/>
          <w:szCs w:val="28"/>
        </w:rPr>
      </w:pPr>
    </w:p>
    <w:p w:rsidR="00334D1F" w:rsidRDefault="00334D1F">
      <w:pPr>
        <w:jc w:val="both"/>
        <w:rPr>
          <w:rFonts w:ascii="Times New Roman" w:eastAsia="Times New Roman" w:hAnsi="Times New Roman" w:cs="Times New Roman"/>
          <w:b/>
          <w:sz w:val="28"/>
          <w:szCs w:val="28"/>
        </w:rPr>
      </w:pPr>
    </w:p>
    <w:p w:rsidR="00334D1F" w:rsidRDefault="00334D1F">
      <w:pPr>
        <w:jc w:val="both"/>
        <w:rPr>
          <w:rFonts w:ascii="Times New Roman" w:eastAsia="Times New Roman" w:hAnsi="Times New Roman" w:cs="Times New Roman"/>
          <w:b/>
          <w:sz w:val="28"/>
          <w:szCs w:val="28"/>
        </w:rPr>
      </w:pPr>
    </w:p>
    <w:p w:rsidR="00334D1F" w:rsidRDefault="00334D1F">
      <w:pPr>
        <w:jc w:val="both"/>
        <w:rPr>
          <w:rFonts w:ascii="Times New Roman" w:eastAsia="Times New Roman" w:hAnsi="Times New Roman" w:cs="Times New Roman"/>
          <w:b/>
          <w:sz w:val="28"/>
          <w:szCs w:val="28"/>
        </w:rPr>
      </w:pPr>
    </w:p>
    <w:p w:rsidR="00334D1F" w:rsidRDefault="00334D1F">
      <w:pPr>
        <w:jc w:val="both"/>
        <w:rPr>
          <w:rFonts w:ascii="Times New Roman" w:eastAsia="Times New Roman" w:hAnsi="Times New Roman" w:cs="Times New Roman"/>
          <w:b/>
          <w:sz w:val="28"/>
          <w:szCs w:val="28"/>
        </w:rPr>
      </w:pPr>
    </w:p>
    <w:p w:rsidR="00334D1F" w:rsidRDefault="00334D1F">
      <w:pPr>
        <w:jc w:val="both"/>
        <w:rPr>
          <w:rFonts w:ascii="Times New Roman" w:eastAsia="Times New Roman" w:hAnsi="Times New Roman" w:cs="Times New Roman"/>
          <w:b/>
          <w:sz w:val="28"/>
          <w:szCs w:val="28"/>
        </w:rPr>
      </w:pPr>
    </w:p>
    <w:p w:rsidR="00334D1F" w:rsidRDefault="00334D1F">
      <w:pPr>
        <w:jc w:val="both"/>
        <w:rPr>
          <w:rFonts w:ascii="Times New Roman" w:eastAsia="Times New Roman" w:hAnsi="Times New Roman" w:cs="Times New Roman"/>
          <w:b/>
          <w:sz w:val="28"/>
          <w:szCs w:val="28"/>
        </w:rPr>
      </w:pPr>
    </w:p>
    <w:p w:rsidR="00334D1F" w:rsidRDefault="00334D1F">
      <w:pPr>
        <w:jc w:val="both"/>
        <w:rPr>
          <w:rFonts w:ascii="Times New Roman" w:eastAsia="Times New Roman" w:hAnsi="Times New Roman" w:cs="Times New Roman"/>
          <w:b/>
          <w:sz w:val="28"/>
          <w:szCs w:val="28"/>
        </w:rPr>
      </w:pPr>
    </w:p>
    <w:p w:rsidR="00334D1F" w:rsidRDefault="00334D1F">
      <w:pPr>
        <w:jc w:val="both"/>
        <w:rPr>
          <w:rFonts w:ascii="Times New Roman" w:eastAsia="Times New Roman" w:hAnsi="Times New Roman" w:cs="Times New Roman"/>
          <w:b/>
          <w:sz w:val="28"/>
          <w:szCs w:val="28"/>
        </w:rPr>
      </w:pPr>
    </w:p>
    <w:p w:rsidR="00334D1F" w:rsidRDefault="00334D1F">
      <w:pPr>
        <w:jc w:val="both"/>
        <w:rPr>
          <w:rFonts w:ascii="Times New Roman" w:eastAsia="Times New Roman" w:hAnsi="Times New Roman" w:cs="Times New Roman"/>
          <w:b/>
          <w:sz w:val="28"/>
          <w:szCs w:val="28"/>
        </w:rPr>
      </w:pPr>
    </w:p>
    <w:p w:rsidR="00334D1F" w:rsidRDefault="00334D1F">
      <w:pPr>
        <w:jc w:val="both"/>
        <w:rPr>
          <w:rFonts w:ascii="Times New Roman" w:eastAsia="Times New Roman" w:hAnsi="Times New Roman" w:cs="Times New Roman"/>
          <w:b/>
          <w:sz w:val="28"/>
          <w:szCs w:val="28"/>
        </w:rPr>
      </w:pPr>
    </w:p>
    <w:p w:rsidR="00334D1F" w:rsidRDefault="00334D1F">
      <w:pPr>
        <w:jc w:val="both"/>
        <w:rPr>
          <w:rFonts w:ascii="Times New Roman" w:eastAsia="Times New Roman" w:hAnsi="Times New Roman" w:cs="Times New Roman"/>
          <w:b/>
          <w:sz w:val="28"/>
          <w:szCs w:val="28"/>
        </w:rPr>
      </w:pPr>
    </w:p>
    <w:p w:rsidR="00334D1F" w:rsidRDefault="00334D1F">
      <w:pPr>
        <w:jc w:val="both"/>
        <w:rPr>
          <w:rFonts w:ascii="Times New Roman" w:eastAsia="Times New Roman" w:hAnsi="Times New Roman" w:cs="Times New Roman"/>
          <w:b/>
          <w:sz w:val="28"/>
          <w:szCs w:val="28"/>
        </w:rPr>
      </w:pPr>
    </w:p>
    <w:p w:rsidR="00334D1F" w:rsidRDefault="00334D1F">
      <w:pPr>
        <w:jc w:val="both"/>
        <w:rPr>
          <w:rFonts w:ascii="Times New Roman" w:eastAsia="Times New Roman" w:hAnsi="Times New Roman" w:cs="Times New Roman"/>
          <w:b/>
          <w:sz w:val="28"/>
          <w:szCs w:val="28"/>
        </w:rPr>
      </w:pPr>
    </w:p>
    <w:p w:rsidR="00334D1F" w:rsidRDefault="00334D1F">
      <w:pPr>
        <w:jc w:val="both"/>
        <w:rPr>
          <w:rFonts w:ascii="Times New Roman" w:eastAsia="Times New Roman" w:hAnsi="Times New Roman" w:cs="Times New Roman"/>
          <w:b/>
          <w:sz w:val="28"/>
          <w:szCs w:val="28"/>
        </w:rPr>
      </w:pPr>
    </w:p>
    <w:p w:rsidR="00C2484B" w:rsidRDefault="00272A34" w:rsidP="00272A34">
      <w:pPr>
        <w:jc w:val="center"/>
      </w:pPr>
      <w:r>
        <w:rPr>
          <w:rFonts w:ascii="Times New Roman" w:eastAsia="Times New Roman" w:hAnsi="Times New Roman" w:cs="Times New Roman"/>
          <w:b/>
          <w:sz w:val="40"/>
          <w:szCs w:val="40"/>
        </w:rPr>
        <w:lastRenderedPageBreak/>
        <w:t>Appendix</w:t>
      </w:r>
    </w:p>
    <w:p w:rsidR="00272A34" w:rsidRPr="00272A34" w:rsidRDefault="00272A34" w:rsidP="00272A34">
      <w:pPr>
        <w:jc w:val="center"/>
      </w:pPr>
    </w:p>
    <w:p w:rsidR="00BE7170" w:rsidRPr="004A0329" w:rsidRDefault="00BE7170" w:rsidP="00BE7170">
      <w:pPr>
        <w:pStyle w:val="Heading6"/>
        <w:rPr>
          <w:rFonts w:ascii="Times New Roman" w:eastAsia="Times New Roman" w:hAnsi="Times New Roman" w:cs="Times New Roman"/>
          <w:b/>
          <w:i w:val="0"/>
          <w:color w:val="auto"/>
          <w:sz w:val="32"/>
          <w:szCs w:val="32"/>
        </w:rPr>
      </w:pPr>
      <w:r w:rsidRPr="004A0329">
        <w:rPr>
          <w:rFonts w:ascii="Times New Roman" w:eastAsia="Times New Roman" w:hAnsi="Times New Roman" w:cs="Times New Roman"/>
          <w:b/>
          <w:i w:val="0"/>
          <w:color w:val="auto"/>
          <w:sz w:val="32"/>
          <w:szCs w:val="32"/>
        </w:rPr>
        <w:t>I. Website Design</w:t>
      </w:r>
    </w:p>
    <w:p w:rsidR="00BE7170" w:rsidRPr="00030E33" w:rsidRDefault="00BE7170" w:rsidP="00BE7170">
      <w:pPr>
        <w:rPr>
          <w:sz w:val="21"/>
          <w:szCs w:val="21"/>
        </w:rPr>
      </w:pPr>
    </w:p>
    <w:p w:rsidR="00BD1035" w:rsidRPr="004A0329" w:rsidRDefault="0029345E" w:rsidP="00BE7170">
      <w:pPr>
        <w:pStyle w:val="Heading7"/>
        <w:rPr>
          <w:rFonts w:ascii="Times New Roman" w:hAnsi="Times New Roman" w:cs="Times New Roman"/>
          <w:b/>
          <w:i w:val="0"/>
          <w:sz w:val="24"/>
          <w:szCs w:val="24"/>
        </w:rPr>
      </w:pPr>
      <w:r w:rsidRPr="004A0329">
        <w:rPr>
          <w:rFonts w:ascii="Times New Roman" w:eastAsia="Times New Roman" w:hAnsi="Times New Roman" w:cs="Times New Roman"/>
          <w:b/>
          <w:i w:val="0"/>
          <w:color w:val="auto"/>
          <w:sz w:val="24"/>
          <w:szCs w:val="24"/>
        </w:rPr>
        <w:t>Purpose and Goals</w:t>
      </w:r>
    </w:p>
    <w:p w:rsidR="00BD1035" w:rsidRPr="00030E33" w:rsidRDefault="00BD1035">
      <w:pPr>
        <w:jc w:val="both"/>
        <w:rPr>
          <w:sz w:val="21"/>
          <w:szCs w:val="21"/>
        </w:rPr>
      </w:pPr>
    </w:p>
    <w:p w:rsidR="00BD1035" w:rsidRPr="00030E33" w:rsidRDefault="0029345E">
      <w:pPr>
        <w:jc w:val="both"/>
        <w:rPr>
          <w:sz w:val="21"/>
          <w:szCs w:val="21"/>
        </w:rPr>
      </w:pPr>
      <w:r w:rsidRPr="00030E33">
        <w:rPr>
          <w:rFonts w:ascii="Times New Roman" w:eastAsia="Times New Roman" w:hAnsi="Times New Roman" w:cs="Times New Roman"/>
          <w:sz w:val="21"/>
          <w:szCs w:val="21"/>
        </w:rPr>
        <w:t xml:space="preserve">Our main purpose is to create a website for a fictional </w:t>
      </w:r>
      <w:del w:id="0" w:author="Ryan Liang" w:date="2017-01-30T12:54:00Z">
        <w:r w:rsidRPr="00030E33" w:rsidDel="007432CE">
          <w:rPr>
            <w:rFonts w:ascii="Times New Roman" w:eastAsia="Times New Roman" w:hAnsi="Times New Roman" w:cs="Times New Roman"/>
            <w:sz w:val="21"/>
            <w:szCs w:val="21"/>
          </w:rPr>
          <w:delText xml:space="preserve">bakery </w:delText>
        </w:r>
      </w:del>
      <w:ins w:id="1" w:author="Ryan Liang" w:date="2017-01-30T12:54:00Z">
        <w:r w:rsidR="007432CE">
          <w:rPr>
            <w:rFonts w:ascii="Times New Roman" w:eastAsia="Times New Roman" w:hAnsi="Times New Roman" w:cs="Times New Roman"/>
            <w:sz w:val="21"/>
            <w:szCs w:val="21"/>
          </w:rPr>
          <w:t xml:space="preserve">patisserie </w:t>
        </w:r>
      </w:ins>
      <w:r w:rsidRPr="00030E33">
        <w:rPr>
          <w:rFonts w:ascii="Times New Roman" w:eastAsia="Times New Roman" w:hAnsi="Times New Roman" w:cs="Times New Roman"/>
          <w:sz w:val="21"/>
          <w:szCs w:val="21"/>
        </w:rPr>
        <w:t>based in Metro Vancouver. As a small business, it is necessary that we invest in creating and maintaining a functional website. The advantages of a website tailored to customer needs are significant and will outweigh upkeep costs especially since none of the website hosting and design will be outsourced. Our website is not meant to replace our physical location; rather it will be of interest to a new customer-base.</w:t>
      </w:r>
    </w:p>
    <w:p w:rsidR="00BD1035" w:rsidRPr="00030E33" w:rsidRDefault="00BD1035">
      <w:pPr>
        <w:jc w:val="both"/>
        <w:rPr>
          <w:sz w:val="21"/>
          <w:szCs w:val="21"/>
        </w:rPr>
      </w:pPr>
    </w:p>
    <w:p w:rsidR="00BD1035" w:rsidRPr="00030E33" w:rsidRDefault="0029345E">
      <w:pPr>
        <w:jc w:val="both"/>
        <w:rPr>
          <w:rFonts w:ascii="Times New Roman" w:eastAsia="Times New Roman" w:hAnsi="Times New Roman" w:cs="Times New Roman"/>
          <w:sz w:val="21"/>
          <w:szCs w:val="21"/>
        </w:rPr>
      </w:pPr>
      <w:r w:rsidRPr="00030E33">
        <w:rPr>
          <w:rFonts w:ascii="Times New Roman" w:eastAsia="Times New Roman" w:hAnsi="Times New Roman" w:cs="Times New Roman"/>
          <w:sz w:val="21"/>
          <w:szCs w:val="21"/>
        </w:rPr>
        <w:t>In order to craft a website that is suitable for our customers, we considered long-term plans against short-term goals and accomplishments. In the short-term, our website will promote our brand and products. It will serve as an additional source of advertisement and will provide the exposure needed to maintain our competitive edge. In the long-term, we hope to build and improve customer relationships. By increasing the bakery’s popularity, we can gather more meaningful information through traffic analytics and customer feedback. This will help us understand our market, improve our services and continue to grow our business.</w:t>
      </w:r>
    </w:p>
    <w:p w:rsidR="00BE7170" w:rsidRPr="00030E33" w:rsidRDefault="00BE7170" w:rsidP="00605975">
      <w:pPr>
        <w:jc w:val="both"/>
        <w:rPr>
          <w:rFonts w:ascii="Times New Roman" w:eastAsia="Times New Roman" w:hAnsi="Times New Roman" w:cs="Times New Roman"/>
          <w:b/>
          <w:sz w:val="21"/>
          <w:szCs w:val="21"/>
        </w:rPr>
      </w:pPr>
    </w:p>
    <w:p w:rsidR="00BE7170" w:rsidRPr="004A0329" w:rsidRDefault="00BE7170" w:rsidP="00BE7170">
      <w:pPr>
        <w:pStyle w:val="Heading7"/>
        <w:rPr>
          <w:rFonts w:ascii="Times New Roman" w:hAnsi="Times New Roman" w:cs="Times New Roman"/>
          <w:b/>
          <w:i w:val="0"/>
          <w:sz w:val="24"/>
          <w:szCs w:val="24"/>
        </w:rPr>
      </w:pPr>
      <w:r w:rsidRPr="004A0329">
        <w:rPr>
          <w:rFonts w:ascii="Times New Roman" w:eastAsia="Times New Roman" w:hAnsi="Times New Roman" w:cs="Times New Roman"/>
          <w:b/>
          <w:i w:val="0"/>
          <w:color w:val="auto"/>
          <w:sz w:val="24"/>
          <w:szCs w:val="24"/>
        </w:rPr>
        <w:t>Target Audience</w:t>
      </w:r>
    </w:p>
    <w:p w:rsidR="00605975" w:rsidRPr="00030E33" w:rsidRDefault="00605975" w:rsidP="00605975">
      <w:pPr>
        <w:jc w:val="both"/>
        <w:rPr>
          <w:sz w:val="21"/>
          <w:szCs w:val="21"/>
        </w:rPr>
      </w:pPr>
    </w:p>
    <w:p w:rsidR="00605975" w:rsidRPr="00030E33" w:rsidRDefault="00605975" w:rsidP="00605975">
      <w:pPr>
        <w:jc w:val="both"/>
        <w:rPr>
          <w:sz w:val="21"/>
          <w:szCs w:val="21"/>
        </w:rPr>
      </w:pPr>
      <w:r w:rsidRPr="00030E33">
        <w:rPr>
          <w:rFonts w:ascii="Times New Roman" w:eastAsia="Times New Roman" w:hAnsi="Times New Roman" w:cs="Times New Roman"/>
          <w:sz w:val="21"/>
          <w:szCs w:val="21"/>
        </w:rPr>
        <w:t xml:space="preserve">The target audience consists primarily of residents in the Greater Vancouver District. Since our business specializes in pastries and dessert items, we seek customers who prefer sweeter foods. Catering </w:t>
      </w:r>
      <w:del w:id="2" w:author="Ryan Liang" w:date="2017-01-30T12:55:00Z">
        <w:r w:rsidRPr="00030E33" w:rsidDel="007432CE">
          <w:rPr>
            <w:rFonts w:ascii="Times New Roman" w:eastAsia="Times New Roman" w:hAnsi="Times New Roman" w:cs="Times New Roman"/>
            <w:sz w:val="21"/>
            <w:szCs w:val="21"/>
          </w:rPr>
          <w:delText xml:space="preserve">and delivery are </w:delText>
        </w:r>
      </w:del>
      <w:ins w:id="3" w:author="Ryan Liang" w:date="2017-01-30T12:55:00Z">
        <w:r w:rsidR="007432CE">
          <w:rPr>
            <w:rFonts w:ascii="Times New Roman" w:eastAsia="Times New Roman" w:hAnsi="Times New Roman" w:cs="Times New Roman"/>
            <w:sz w:val="21"/>
            <w:szCs w:val="21"/>
          </w:rPr>
          <w:t xml:space="preserve">is </w:t>
        </w:r>
      </w:ins>
      <w:r w:rsidRPr="00030E33">
        <w:rPr>
          <w:rFonts w:ascii="Times New Roman" w:eastAsia="Times New Roman" w:hAnsi="Times New Roman" w:cs="Times New Roman"/>
          <w:sz w:val="21"/>
          <w:szCs w:val="21"/>
        </w:rPr>
        <w:t>available which allows our company to serve the Greater Vancouver District. There are also gluten-free, allergy-free, and organic products available for customers who have preferences and dietary restrictions.</w:t>
      </w:r>
    </w:p>
    <w:p w:rsidR="009B02C6" w:rsidRPr="00030E33" w:rsidRDefault="009B02C6" w:rsidP="009B02C6">
      <w:pPr>
        <w:jc w:val="both"/>
        <w:rPr>
          <w:sz w:val="21"/>
          <w:szCs w:val="21"/>
        </w:rPr>
      </w:pPr>
    </w:p>
    <w:p w:rsidR="00BE7170" w:rsidRPr="004A0329" w:rsidRDefault="00BE7170" w:rsidP="00BE7170">
      <w:pPr>
        <w:pStyle w:val="Heading7"/>
        <w:rPr>
          <w:rFonts w:ascii="Times New Roman" w:hAnsi="Times New Roman" w:cs="Times New Roman"/>
          <w:b/>
          <w:i w:val="0"/>
          <w:sz w:val="24"/>
          <w:szCs w:val="24"/>
        </w:rPr>
      </w:pPr>
      <w:r w:rsidRPr="004A0329">
        <w:rPr>
          <w:rFonts w:ascii="Times New Roman" w:eastAsia="Times New Roman" w:hAnsi="Times New Roman" w:cs="Times New Roman"/>
          <w:b/>
          <w:i w:val="0"/>
          <w:color w:val="auto"/>
          <w:sz w:val="24"/>
          <w:szCs w:val="24"/>
        </w:rPr>
        <w:t>Content of Website</w:t>
      </w:r>
    </w:p>
    <w:p w:rsidR="009B02C6" w:rsidRPr="00030E33" w:rsidRDefault="009B02C6" w:rsidP="009B02C6">
      <w:pPr>
        <w:jc w:val="both"/>
        <w:rPr>
          <w:sz w:val="21"/>
          <w:szCs w:val="21"/>
        </w:rPr>
      </w:pPr>
    </w:p>
    <w:p w:rsidR="00605975" w:rsidRPr="00030E33" w:rsidRDefault="009B02C6">
      <w:pPr>
        <w:jc w:val="both"/>
        <w:rPr>
          <w:rFonts w:ascii="Times New Roman" w:eastAsia="Times New Roman" w:hAnsi="Times New Roman" w:cs="Times New Roman"/>
          <w:sz w:val="21"/>
          <w:szCs w:val="21"/>
        </w:rPr>
      </w:pPr>
      <w:r w:rsidRPr="00030E33">
        <w:rPr>
          <w:rFonts w:ascii="Times New Roman" w:eastAsia="Times New Roman" w:hAnsi="Times New Roman" w:cs="Times New Roman"/>
          <w:sz w:val="21"/>
          <w:szCs w:val="21"/>
        </w:rPr>
        <w:t xml:space="preserve">The content of our website will consist largely of graphical elements and short textual descriptions of our products. We will also be including, but not limited to: a homepage, a </w:t>
      </w:r>
      <w:del w:id="4" w:author="Ryan Liang" w:date="2017-01-30T12:56:00Z">
        <w:r w:rsidRPr="00030E33" w:rsidDel="007432CE">
          <w:rPr>
            <w:rFonts w:ascii="Times New Roman" w:eastAsia="Times New Roman" w:hAnsi="Times New Roman" w:cs="Times New Roman"/>
            <w:sz w:val="21"/>
            <w:szCs w:val="21"/>
          </w:rPr>
          <w:delText xml:space="preserve">menu list of our </w:delText>
        </w:r>
      </w:del>
      <w:r w:rsidRPr="00030E33">
        <w:rPr>
          <w:rFonts w:ascii="Times New Roman" w:eastAsia="Times New Roman" w:hAnsi="Times New Roman" w:cs="Times New Roman"/>
          <w:sz w:val="21"/>
          <w:szCs w:val="21"/>
        </w:rPr>
        <w:t>products</w:t>
      </w:r>
      <w:ins w:id="5" w:author="Ryan Liang" w:date="2017-01-30T12:56:00Z">
        <w:r w:rsidR="007432CE">
          <w:rPr>
            <w:rFonts w:ascii="Times New Roman" w:eastAsia="Times New Roman" w:hAnsi="Times New Roman" w:cs="Times New Roman"/>
            <w:sz w:val="21"/>
            <w:szCs w:val="21"/>
          </w:rPr>
          <w:t xml:space="preserve"> page</w:t>
        </w:r>
      </w:ins>
      <w:r w:rsidRPr="00030E33">
        <w:rPr>
          <w:rFonts w:ascii="Times New Roman" w:eastAsia="Times New Roman" w:hAnsi="Times New Roman" w:cs="Times New Roman"/>
          <w:sz w:val="21"/>
          <w:szCs w:val="21"/>
        </w:rPr>
        <w:t>, philosophy and a history about our company, testimonials, contact information, and a form for online membership registration. Visual content will be minimalistic in order to maximize the visual appeal of the website.</w:t>
      </w:r>
    </w:p>
    <w:p w:rsidR="009B02C6" w:rsidRPr="00030E33" w:rsidRDefault="009B02C6" w:rsidP="009B02C6">
      <w:pPr>
        <w:jc w:val="both"/>
        <w:rPr>
          <w:rFonts w:ascii="Times New Roman" w:eastAsia="Times New Roman" w:hAnsi="Times New Roman" w:cs="Times New Roman"/>
          <w:b/>
          <w:sz w:val="21"/>
          <w:szCs w:val="21"/>
        </w:rPr>
      </w:pPr>
    </w:p>
    <w:p w:rsidR="00BE7170" w:rsidRPr="004A0329" w:rsidRDefault="00BE7170" w:rsidP="00BE7170">
      <w:pPr>
        <w:pStyle w:val="Heading7"/>
        <w:rPr>
          <w:rFonts w:ascii="Times New Roman" w:hAnsi="Times New Roman" w:cs="Times New Roman"/>
          <w:b/>
          <w:i w:val="0"/>
          <w:sz w:val="24"/>
          <w:szCs w:val="24"/>
        </w:rPr>
      </w:pPr>
      <w:r w:rsidRPr="004A0329">
        <w:rPr>
          <w:rFonts w:ascii="Times New Roman" w:eastAsia="Times New Roman" w:hAnsi="Times New Roman" w:cs="Times New Roman"/>
          <w:b/>
          <w:i w:val="0"/>
          <w:color w:val="auto"/>
          <w:sz w:val="24"/>
          <w:szCs w:val="24"/>
        </w:rPr>
        <w:t>Website Success Factors</w:t>
      </w:r>
    </w:p>
    <w:p w:rsidR="009B02C6" w:rsidRPr="00030E33" w:rsidRDefault="009B02C6" w:rsidP="009B02C6">
      <w:pPr>
        <w:jc w:val="both"/>
        <w:rPr>
          <w:sz w:val="21"/>
          <w:szCs w:val="21"/>
        </w:rPr>
      </w:pPr>
    </w:p>
    <w:p w:rsidR="009B02C6" w:rsidRPr="00030E33" w:rsidDel="007432CE" w:rsidRDefault="009B02C6">
      <w:pPr>
        <w:jc w:val="both"/>
        <w:rPr>
          <w:del w:id="6" w:author="Ryan Liang" w:date="2017-01-30T12:58:00Z"/>
          <w:rFonts w:ascii="Times New Roman" w:eastAsia="Times New Roman" w:hAnsi="Times New Roman" w:cs="Times New Roman"/>
          <w:sz w:val="21"/>
          <w:szCs w:val="21"/>
        </w:rPr>
      </w:pPr>
      <w:r w:rsidRPr="00030E33">
        <w:rPr>
          <w:rFonts w:ascii="Times New Roman" w:eastAsia="Times New Roman" w:hAnsi="Times New Roman" w:cs="Times New Roman"/>
          <w:sz w:val="21"/>
          <w:szCs w:val="21"/>
        </w:rPr>
        <w:t xml:space="preserve">The success of our website will largely depend on the user’s experience. Firstly, the website and its products must be visually appealing. Presentation is key since first impressions will determine whether a customer will continue browsing. With a minimalistic design, users will not be overwhelmed by an abundance of information and can simply enjoy the overall experience. Customers are also likely to browse through our website similar to a menu so products must be eye-catching and visually appetizing. Secondly, the information should be clear and concise because our design choice limits the amount of space allocated to written sections. Lastly, the website must be intuitive. It must be functional across all platforms and the ease of access should be simple and effortless. All users should be able to purchase </w:t>
      </w:r>
      <w:ins w:id="7" w:author="Ryan Liang" w:date="2017-01-30T12:57:00Z">
        <w:r w:rsidR="007432CE">
          <w:rPr>
            <w:rFonts w:ascii="Times New Roman" w:eastAsia="Times New Roman" w:hAnsi="Times New Roman" w:cs="Times New Roman"/>
            <w:sz w:val="21"/>
            <w:szCs w:val="21"/>
          </w:rPr>
          <w:t xml:space="preserve">our </w:t>
        </w:r>
      </w:ins>
      <w:r w:rsidRPr="00030E33">
        <w:rPr>
          <w:rFonts w:ascii="Times New Roman" w:eastAsia="Times New Roman" w:hAnsi="Times New Roman" w:cs="Times New Roman"/>
          <w:sz w:val="21"/>
          <w:szCs w:val="21"/>
        </w:rPr>
        <w:t xml:space="preserve">products </w:t>
      </w:r>
      <w:ins w:id="8" w:author="Ryan Liang" w:date="2017-01-30T12:57:00Z">
        <w:r w:rsidR="007432CE">
          <w:rPr>
            <w:rFonts w:ascii="Times New Roman" w:eastAsia="Times New Roman" w:hAnsi="Times New Roman" w:cs="Times New Roman"/>
            <w:sz w:val="21"/>
            <w:szCs w:val="21"/>
          </w:rPr>
          <w:t>in approximately two to three clicks</w:t>
        </w:r>
      </w:ins>
      <w:ins w:id="9" w:author="Ryan Liang" w:date="2017-01-30T12:58:00Z">
        <w:r w:rsidR="007432CE">
          <w:rPr>
            <w:rFonts w:ascii="Times New Roman" w:eastAsia="Times New Roman" w:hAnsi="Times New Roman" w:cs="Times New Roman"/>
            <w:sz w:val="21"/>
            <w:szCs w:val="21"/>
          </w:rPr>
          <w:t>.</w:t>
        </w:r>
        <w:r w:rsidR="007432CE" w:rsidRPr="00030E33" w:rsidDel="007432CE">
          <w:rPr>
            <w:rFonts w:ascii="Times New Roman" w:eastAsia="Times New Roman" w:hAnsi="Times New Roman" w:cs="Times New Roman"/>
            <w:sz w:val="21"/>
            <w:szCs w:val="21"/>
          </w:rPr>
          <w:t xml:space="preserve"> </w:t>
        </w:r>
      </w:ins>
      <w:del w:id="10" w:author="Ryan Liang" w:date="2017-01-30T12:57:00Z">
        <w:r w:rsidRPr="00030E33" w:rsidDel="007432CE">
          <w:rPr>
            <w:rFonts w:ascii="Times New Roman" w:eastAsia="Times New Roman" w:hAnsi="Times New Roman" w:cs="Times New Roman"/>
            <w:sz w:val="21"/>
            <w:szCs w:val="21"/>
          </w:rPr>
          <w:delText>within the fewest number of clicks.</w:delText>
        </w:r>
      </w:del>
    </w:p>
    <w:p w:rsidR="00BE7170" w:rsidRDefault="00BE7170">
      <w:pPr>
        <w:jc w:val="both"/>
        <w:rPr>
          <w:sz w:val="21"/>
          <w:szCs w:val="21"/>
        </w:rPr>
      </w:pPr>
    </w:p>
    <w:p w:rsidR="00F9231A" w:rsidRPr="00030E33" w:rsidRDefault="00F9231A">
      <w:pPr>
        <w:jc w:val="both"/>
        <w:rPr>
          <w:sz w:val="21"/>
          <w:szCs w:val="21"/>
        </w:rPr>
      </w:pPr>
    </w:p>
    <w:p w:rsidR="00BE7170" w:rsidRPr="004A0329" w:rsidRDefault="00BE7170" w:rsidP="00BE7170">
      <w:pPr>
        <w:pStyle w:val="Heading7"/>
        <w:rPr>
          <w:rFonts w:ascii="Times New Roman" w:hAnsi="Times New Roman" w:cs="Times New Roman"/>
          <w:b/>
          <w:i w:val="0"/>
          <w:sz w:val="24"/>
          <w:szCs w:val="24"/>
        </w:rPr>
      </w:pPr>
      <w:r w:rsidRPr="004A0329">
        <w:rPr>
          <w:rFonts w:ascii="Times New Roman" w:eastAsia="Times New Roman" w:hAnsi="Times New Roman" w:cs="Times New Roman"/>
          <w:b/>
          <w:i w:val="0"/>
          <w:color w:val="auto"/>
          <w:sz w:val="24"/>
          <w:szCs w:val="24"/>
        </w:rPr>
        <w:t>Critique and Comparison</w:t>
      </w:r>
    </w:p>
    <w:p w:rsidR="00BE7170" w:rsidRPr="00030E33" w:rsidRDefault="00BE7170">
      <w:pPr>
        <w:jc w:val="both"/>
        <w:rPr>
          <w:rFonts w:ascii="Times New Roman" w:eastAsia="Times New Roman" w:hAnsi="Times New Roman" w:cs="Times New Roman"/>
          <w:sz w:val="21"/>
          <w:szCs w:val="21"/>
        </w:rPr>
      </w:pPr>
    </w:p>
    <w:p w:rsidR="00BD1035" w:rsidRPr="00030E33" w:rsidRDefault="0029345E">
      <w:pPr>
        <w:jc w:val="both"/>
        <w:rPr>
          <w:sz w:val="21"/>
          <w:szCs w:val="21"/>
        </w:rPr>
      </w:pPr>
      <w:r w:rsidRPr="00030E33">
        <w:rPr>
          <w:rFonts w:ascii="Times New Roman" w:eastAsia="Times New Roman" w:hAnsi="Times New Roman" w:cs="Times New Roman"/>
          <w:sz w:val="21"/>
          <w:szCs w:val="21"/>
        </w:rPr>
        <w:t xml:space="preserve">After browsing several bakery websites, the first bakery that caught our attention was the Ugly Cake Shop. Initially, we were overwhelmed by the detail provided on the homepage and the navigation bar felt overcrowded. Each section heavily favors text and lacks consistency which detracts from the actual products. Furthermore, the center alignment was not preferred as the site felt congested without the use of negative space. Note that these flaws were not as prominent in the mobile version. Another aspect that we disliked was that a user was required to sign up in order to buy products. In contrast, content is easily accessible because the navigation bar directly scrolls to the desired section. Unlike other websites, one distinctive characteristic of this site was that it does not require extensive loading between pages. </w:t>
      </w:r>
    </w:p>
    <w:p w:rsidR="00BD1035" w:rsidRPr="00030E33" w:rsidRDefault="0029345E">
      <w:pPr>
        <w:jc w:val="both"/>
        <w:rPr>
          <w:sz w:val="21"/>
          <w:szCs w:val="21"/>
        </w:rPr>
      </w:pPr>
      <w:r w:rsidRPr="00030E33">
        <w:rPr>
          <w:rFonts w:ascii="Times New Roman" w:eastAsia="Times New Roman" w:hAnsi="Times New Roman" w:cs="Times New Roman"/>
          <w:sz w:val="21"/>
          <w:szCs w:val="21"/>
        </w:rPr>
        <w:t xml:space="preserve">Ugly Cake Shop - </w:t>
      </w:r>
      <w:hyperlink r:id="rId30">
        <w:r w:rsidRPr="00030E33">
          <w:rPr>
            <w:rFonts w:ascii="Times New Roman" w:eastAsia="Times New Roman" w:hAnsi="Times New Roman" w:cs="Times New Roman"/>
            <w:sz w:val="21"/>
            <w:szCs w:val="21"/>
          </w:rPr>
          <w:t>http://www.uglycakeshop.sg</w:t>
        </w:r>
      </w:hyperlink>
      <w:r w:rsidRPr="00030E33">
        <w:rPr>
          <w:rFonts w:ascii="Times New Roman" w:eastAsia="Times New Roman" w:hAnsi="Times New Roman" w:cs="Times New Roman"/>
          <w:sz w:val="21"/>
          <w:szCs w:val="21"/>
        </w:rPr>
        <w:t>/</w:t>
      </w:r>
    </w:p>
    <w:p w:rsidR="00BD1035" w:rsidRPr="00030E33" w:rsidRDefault="00BD1035">
      <w:pPr>
        <w:jc w:val="both"/>
        <w:rPr>
          <w:sz w:val="21"/>
          <w:szCs w:val="21"/>
        </w:rPr>
      </w:pPr>
    </w:p>
    <w:p w:rsidR="00BD1035" w:rsidRPr="00030E33" w:rsidRDefault="0029345E">
      <w:pPr>
        <w:jc w:val="both"/>
        <w:rPr>
          <w:sz w:val="21"/>
          <w:szCs w:val="21"/>
        </w:rPr>
      </w:pPr>
      <w:r w:rsidRPr="00030E33">
        <w:rPr>
          <w:rFonts w:ascii="Times New Roman" w:eastAsia="Times New Roman" w:hAnsi="Times New Roman" w:cs="Times New Roman"/>
          <w:sz w:val="21"/>
          <w:szCs w:val="21"/>
        </w:rPr>
        <w:t>Overall, we preferred the website of St. Germain Bakery. The pictures of food are vibrant and captures the attention of its customers. There is a large emphasis on images rather than text and the static backdrop helps focus our attention. We also like the fluidity and design of the drop-down menus in the navigation bar and the slideshow. Despite this, the website is a little too conservative; the layout is clean, but rather unspectacular. They opt for a structured and rectangular look to their page whereas we prefer an abstract and minimalistic design. We also felt that content such as awards and hiring were not appropriate on the homepage and should be placed in its respective sub-pages. Unfortunately, the biggest problem is that the page does not scale well on some mobile browsers with sections either overlapping or cut off.</w:t>
      </w:r>
    </w:p>
    <w:p w:rsidR="00BD1035" w:rsidRPr="00030E33" w:rsidRDefault="0029345E">
      <w:pPr>
        <w:jc w:val="both"/>
        <w:rPr>
          <w:sz w:val="21"/>
          <w:szCs w:val="21"/>
        </w:rPr>
      </w:pPr>
      <w:r w:rsidRPr="00030E33">
        <w:rPr>
          <w:rFonts w:ascii="Times New Roman" w:eastAsia="Times New Roman" w:hAnsi="Times New Roman" w:cs="Times New Roman"/>
          <w:sz w:val="21"/>
          <w:szCs w:val="21"/>
        </w:rPr>
        <w:t xml:space="preserve">Saint Germain Bakery - </w:t>
      </w:r>
      <w:hyperlink r:id="rId31">
        <w:r w:rsidRPr="00030E33">
          <w:rPr>
            <w:rFonts w:ascii="Times New Roman" w:eastAsia="Times New Roman" w:hAnsi="Times New Roman" w:cs="Times New Roman"/>
            <w:sz w:val="21"/>
            <w:szCs w:val="21"/>
          </w:rPr>
          <w:t>http://www.saintgermainbakery.com/</w:t>
        </w:r>
      </w:hyperlink>
    </w:p>
    <w:p w:rsidR="00BD1035" w:rsidRPr="00030E33" w:rsidRDefault="00BD1035">
      <w:pPr>
        <w:jc w:val="both"/>
        <w:rPr>
          <w:sz w:val="21"/>
          <w:szCs w:val="21"/>
        </w:rPr>
      </w:pPr>
    </w:p>
    <w:p w:rsidR="00BE7170" w:rsidRPr="004A0329" w:rsidRDefault="00BE7170" w:rsidP="00BE7170">
      <w:pPr>
        <w:pStyle w:val="Heading7"/>
        <w:rPr>
          <w:rFonts w:ascii="Times New Roman" w:hAnsi="Times New Roman" w:cs="Times New Roman"/>
          <w:b/>
          <w:i w:val="0"/>
          <w:sz w:val="24"/>
          <w:szCs w:val="24"/>
        </w:rPr>
      </w:pPr>
      <w:r w:rsidRPr="004A0329">
        <w:rPr>
          <w:rFonts w:ascii="Times New Roman" w:eastAsia="Times New Roman" w:hAnsi="Times New Roman" w:cs="Times New Roman"/>
          <w:b/>
          <w:i w:val="0"/>
          <w:color w:val="auto"/>
          <w:sz w:val="24"/>
          <w:szCs w:val="24"/>
        </w:rPr>
        <w:t>Functional Requirements</w:t>
      </w:r>
    </w:p>
    <w:p w:rsidR="00BE7170" w:rsidRPr="00030E33" w:rsidRDefault="00BE7170">
      <w:pPr>
        <w:jc w:val="both"/>
        <w:rPr>
          <w:rFonts w:ascii="Times New Roman" w:eastAsia="Times New Roman" w:hAnsi="Times New Roman" w:cs="Times New Roman"/>
          <w:b/>
          <w:sz w:val="21"/>
          <w:szCs w:val="21"/>
        </w:rPr>
      </w:pPr>
    </w:p>
    <w:p w:rsidR="00BD1035" w:rsidRPr="00030E33" w:rsidRDefault="0029345E">
      <w:pPr>
        <w:jc w:val="both"/>
        <w:rPr>
          <w:sz w:val="21"/>
          <w:szCs w:val="21"/>
        </w:rPr>
      </w:pPr>
      <w:r w:rsidRPr="00030E33">
        <w:rPr>
          <w:rFonts w:ascii="Times New Roman" w:eastAsia="Times New Roman" w:hAnsi="Times New Roman" w:cs="Times New Roman"/>
          <w:sz w:val="21"/>
          <w:szCs w:val="21"/>
        </w:rPr>
        <w:t>To imitate a professional website, a catering order form and cart will be implemented so that users will be able to add and remove purchases. The users will be able to toggle and store previous dietary restriction filters upon registration. Furthermore, as the success of a business also depends on customer relationships, a testimonial and feedback section will be added. We will also include a gallery of our products for browsing purposes.</w:t>
      </w:r>
      <w:del w:id="11" w:author="Ryan Liang" w:date="2017-01-30T12:48:00Z">
        <w:r w:rsidRPr="00030E33" w:rsidDel="00004CFB">
          <w:rPr>
            <w:rFonts w:ascii="Times New Roman" w:eastAsia="Times New Roman" w:hAnsi="Times New Roman" w:cs="Times New Roman"/>
            <w:sz w:val="21"/>
            <w:szCs w:val="21"/>
          </w:rPr>
          <w:delText xml:space="preserve"> Due to the nature of our products, a large reference list for smaller pastries will be provided to our customers.</w:delText>
        </w:r>
      </w:del>
    </w:p>
    <w:p w:rsidR="00BD1035" w:rsidRDefault="00BD1035">
      <w:pPr>
        <w:jc w:val="both"/>
        <w:rPr>
          <w:ins w:id="12" w:author="Ryan Liang" w:date="2017-01-30T12:45:00Z"/>
          <w:sz w:val="21"/>
          <w:szCs w:val="21"/>
        </w:rPr>
      </w:pPr>
    </w:p>
    <w:p w:rsidR="00004CFB" w:rsidRPr="00334D1F" w:rsidRDefault="00004CFB">
      <w:pPr>
        <w:jc w:val="both"/>
        <w:rPr>
          <w:ins w:id="13" w:author="Ryan Liang" w:date="2017-01-30T12:51:00Z"/>
          <w:rFonts w:ascii="Times New Roman" w:hAnsi="Times New Roman" w:cs="Times New Roman"/>
          <w:color w:val="353535"/>
          <w:sz w:val="20"/>
          <w:szCs w:val="20"/>
          <w:shd w:val="clear" w:color="auto" w:fill="FAFAFA"/>
        </w:rPr>
      </w:pPr>
      <w:ins w:id="14" w:author="Ryan Liang" w:date="2017-01-30T12:46:00Z">
        <w:r w:rsidRPr="00334D1F">
          <w:rPr>
            <w:rFonts w:ascii="Times New Roman" w:hAnsi="Times New Roman" w:cs="Times New Roman"/>
            <w:sz w:val="21"/>
            <w:szCs w:val="21"/>
          </w:rPr>
          <w:t xml:space="preserve">In the event that these functional requirements exceed the scope of this course, we </w:t>
        </w:r>
      </w:ins>
      <w:ins w:id="15" w:author="Ryan Liang" w:date="2017-01-30T12:47:00Z">
        <w:r w:rsidRPr="00334D1F">
          <w:rPr>
            <w:rFonts w:ascii="Times New Roman" w:hAnsi="Times New Roman" w:cs="Times New Roman"/>
            <w:sz w:val="21"/>
            <w:szCs w:val="21"/>
          </w:rPr>
          <w:t xml:space="preserve">have decided to </w:t>
        </w:r>
      </w:ins>
      <w:ins w:id="16" w:author="Ryan Liang" w:date="2017-01-30T12:50:00Z">
        <w:r w:rsidRPr="00334D1F">
          <w:rPr>
            <w:rFonts w:ascii="Times New Roman" w:hAnsi="Times New Roman" w:cs="Times New Roman"/>
            <w:sz w:val="21"/>
            <w:szCs w:val="21"/>
          </w:rPr>
          <w:t xml:space="preserve">focus our attention to </w:t>
        </w:r>
      </w:ins>
      <w:ins w:id="17" w:author="Ryan Liang" w:date="2017-01-30T12:49:00Z">
        <w:r w:rsidRPr="00334D1F">
          <w:rPr>
            <w:rFonts w:ascii="Times New Roman" w:hAnsi="Times New Roman" w:cs="Times New Roman"/>
            <w:sz w:val="21"/>
            <w:szCs w:val="21"/>
          </w:rPr>
          <w:t xml:space="preserve">user registration so that they may </w:t>
        </w:r>
      </w:ins>
      <w:ins w:id="18" w:author="Ryan Liang" w:date="2017-01-30T12:51:00Z">
        <w:r w:rsidRPr="00334D1F">
          <w:rPr>
            <w:rFonts w:ascii="Times New Roman" w:hAnsi="Times New Roman" w:cs="Times New Roman"/>
            <w:sz w:val="21"/>
            <w:szCs w:val="21"/>
          </w:rPr>
          <w:t xml:space="preserve">login and </w:t>
        </w:r>
      </w:ins>
      <w:ins w:id="19" w:author="Ryan Liang" w:date="2017-01-30T12:49:00Z">
        <w:r w:rsidRPr="00334D1F">
          <w:rPr>
            <w:rFonts w:ascii="Times New Roman" w:hAnsi="Times New Roman" w:cs="Times New Roman"/>
            <w:sz w:val="21"/>
            <w:szCs w:val="21"/>
          </w:rPr>
          <w:t xml:space="preserve">save </w:t>
        </w:r>
      </w:ins>
      <w:ins w:id="20" w:author="Ryan Liang" w:date="2017-01-30T12:50:00Z">
        <w:r w:rsidRPr="00334D1F">
          <w:rPr>
            <w:rFonts w:ascii="Times New Roman" w:hAnsi="Times New Roman" w:cs="Times New Roman"/>
            <w:sz w:val="21"/>
            <w:szCs w:val="21"/>
          </w:rPr>
          <w:t>preferences</w:t>
        </w:r>
      </w:ins>
      <w:ins w:id="21" w:author="Eric Sy" w:date="2017-02-02T23:50:00Z">
        <w:r w:rsidR="009D7CA4">
          <w:rPr>
            <w:rFonts w:ascii="Times New Roman" w:hAnsi="Times New Roman" w:cs="Times New Roman"/>
            <w:sz w:val="21"/>
            <w:szCs w:val="21"/>
          </w:rPr>
          <w:t xml:space="preserve"> on their user account</w:t>
        </w:r>
      </w:ins>
      <w:ins w:id="22" w:author="Ryan Liang" w:date="2017-01-30T12:50:00Z">
        <w:r w:rsidRPr="00334D1F">
          <w:rPr>
            <w:rFonts w:ascii="Times New Roman" w:hAnsi="Times New Roman" w:cs="Times New Roman"/>
            <w:sz w:val="21"/>
            <w:szCs w:val="21"/>
          </w:rPr>
          <w:t xml:space="preserve"> as well as comment on different products.</w:t>
        </w:r>
      </w:ins>
      <w:ins w:id="23" w:author="Eric Sy" w:date="2017-02-02T23:57:00Z">
        <w:r w:rsidR="009D7CA4">
          <w:rPr>
            <w:rFonts w:ascii="Times New Roman" w:hAnsi="Times New Roman" w:cs="Times New Roman"/>
            <w:sz w:val="21"/>
            <w:szCs w:val="21"/>
          </w:rPr>
          <w:t xml:space="preserve"> C</w:t>
        </w:r>
      </w:ins>
      <w:ins w:id="24" w:author="Eric Sy" w:date="2017-02-02T23:52:00Z">
        <w:r w:rsidR="009D7CA4">
          <w:rPr>
            <w:rFonts w:ascii="Times New Roman" w:hAnsi="Times New Roman" w:cs="Times New Roman"/>
            <w:sz w:val="21"/>
            <w:szCs w:val="21"/>
          </w:rPr>
          <w:t xml:space="preserve">omments </w:t>
        </w:r>
      </w:ins>
      <w:ins w:id="25" w:author="Eric Sy" w:date="2017-02-02T23:59:00Z">
        <w:r w:rsidR="00DD0D7D">
          <w:rPr>
            <w:rFonts w:ascii="Times New Roman" w:hAnsi="Times New Roman" w:cs="Times New Roman"/>
            <w:sz w:val="21"/>
            <w:szCs w:val="21"/>
          </w:rPr>
          <w:t xml:space="preserve">or critiques </w:t>
        </w:r>
      </w:ins>
      <w:ins w:id="26" w:author="Eric Sy" w:date="2017-02-02T23:58:00Z">
        <w:r w:rsidR="009D7CA4">
          <w:rPr>
            <w:rFonts w:ascii="Times New Roman" w:hAnsi="Times New Roman" w:cs="Times New Roman"/>
            <w:sz w:val="21"/>
            <w:szCs w:val="21"/>
          </w:rPr>
          <w:t>can be written in the</w:t>
        </w:r>
      </w:ins>
      <w:ins w:id="27" w:author="Eric Sy" w:date="2017-02-02T23:52:00Z">
        <w:r w:rsidR="009D7CA4">
          <w:rPr>
            <w:rFonts w:ascii="Times New Roman" w:hAnsi="Times New Roman" w:cs="Times New Roman"/>
            <w:sz w:val="21"/>
            <w:szCs w:val="21"/>
          </w:rPr>
          <w:t xml:space="preserve"> feedback </w:t>
        </w:r>
      </w:ins>
      <w:ins w:id="28" w:author="Eric Sy" w:date="2017-02-02T23:58:00Z">
        <w:r w:rsidR="009D7CA4">
          <w:rPr>
            <w:rFonts w:ascii="Times New Roman" w:hAnsi="Times New Roman" w:cs="Times New Roman"/>
            <w:sz w:val="21"/>
            <w:szCs w:val="21"/>
          </w:rPr>
          <w:t>portion of</w:t>
        </w:r>
      </w:ins>
      <w:ins w:id="29" w:author="Eric Sy" w:date="2017-02-02T23:52:00Z">
        <w:r w:rsidR="009D7CA4">
          <w:rPr>
            <w:rFonts w:ascii="Times New Roman" w:hAnsi="Times New Roman" w:cs="Times New Roman"/>
            <w:sz w:val="21"/>
            <w:szCs w:val="21"/>
          </w:rPr>
          <w:t xml:space="preserve"> the</w:t>
        </w:r>
      </w:ins>
      <w:ins w:id="30" w:author="Eric Sy" w:date="2017-02-02T23:48:00Z">
        <w:r w:rsidR="00334D1F">
          <w:rPr>
            <w:rFonts w:ascii="Times New Roman" w:hAnsi="Times New Roman" w:cs="Times New Roman"/>
            <w:sz w:val="21"/>
            <w:szCs w:val="21"/>
          </w:rPr>
          <w:t xml:space="preserve"> Contact Us </w:t>
        </w:r>
      </w:ins>
      <w:ins w:id="31" w:author="Eric Sy" w:date="2017-02-02T23:58:00Z">
        <w:r w:rsidR="009D7CA4">
          <w:rPr>
            <w:rFonts w:ascii="Times New Roman" w:hAnsi="Times New Roman" w:cs="Times New Roman"/>
            <w:sz w:val="21"/>
            <w:szCs w:val="21"/>
          </w:rPr>
          <w:t>page</w:t>
        </w:r>
      </w:ins>
      <w:ins w:id="32" w:author="Eric Sy" w:date="2017-02-02T23:59:00Z">
        <w:r w:rsidR="00CA35D1">
          <w:rPr>
            <w:rFonts w:ascii="Times New Roman" w:hAnsi="Times New Roman" w:cs="Times New Roman"/>
            <w:sz w:val="21"/>
            <w:szCs w:val="21"/>
          </w:rPr>
          <w:t xml:space="preserve"> </w:t>
        </w:r>
      </w:ins>
      <w:ins w:id="33" w:author="Eric Sy" w:date="2017-02-03T00:00:00Z">
        <w:r w:rsidR="00CA35D1">
          <w:rPr>
            <w:rFonts w:ascii="Times New Roman" w:hAnsi="Times New Roman" w:cs="Times New Roman"/>
            <w:sz w:val="21"/>
            <w:szCs w:val="21"/>
          </w:rPr>
          <w:t>which</w:t>
        </w:r>
      </w:ins>
      <w:ins w:id="34" w:author="Eric Sy" w:date="2017-02-02T23:59:00Z">
        <w:r w:rsidR="00CA35D1">
          <w:rPr>
            <w:rFonts w:ascii="Times New Roman" w:hAnsi="Times New Roman" w:cs="Times New Roman"/>
            <w:sz w:val="21"/>
            <w:szCs w:val="21"/>
          </w:rPr>
          <w:t xml:space="preserve"> will allow us</w:t>
        </w:r>
        <w:r w:rsidR="00DD0D7D">
          <w:rPr>
            <w:rFonts w:ascii="Times New Roman" w:hAnsi="Times New Roman" w:cs="Times New Roman"/>
            <w:sz w:val="21"/>
            <w:szCs w:val="21"/>
          </w:rPr>
          <w:t xml:space="preserve"> to interact with our customers</w:t>
        </w:r>
      </w:ins>
      <w:ins w:id="35" w:author="Eric Sy" w:date="2017-02-03T00:06:00Z">
        <w:r w:rsidR="00C279CA">
          <w:rPr>
            <w:rFonts w:ascii="Times New Roman" w:hAnsi="Times New Roman" w:cs="Times New Roman"/>
            <w:sz w:val="21"/>
            <w:szCs w:val="21"/>
          </w:rPr>
          <w:t xml:space="preserve"> and improve the business</w:t>
        </w:r>
      </w:ins>
      <w:ins w:id="36" w:author="Eric Sy" w:date="2017-02-02T23:50:00Z">
        <w:r w:rsidR="009D7CA4">
          <w:rPr>
            <w:rFonts w:ascii="Times New Roman" w:hAnsi="Times New Roman" w:cs="Times New Roman"/>
            <w:sz w:val="21"/>
            <w:szCs w:val="21"/>
          </w:rPr>
          <w:t>.</w:t>
        </w:r>
      </w:ins>
      <w:bookmarkStart w:id="37" w:name="_GoBack"/>
      <w:bookmarkEnd w:id="37"/>
      <w:ins w:id="38" w:author="Eric Sy" w:date="2017-02-02T23:48:00Z">
        <w:r w:rsidR="00334D1F">
          <w:rPr>
            <w:rFonts w:ascii="Times New Roman" w:hAnsi="Times New Roman" w:cs="Times New Roman"/>
            <w:sz w:val="21"/>
            <w:szCs w:val="21"/>
          </w:rPr>
          <w:t xml:space="preserve"> </w:t>
        </w:r>
      </w:ins>
    </w:p>
    <w:p w:rsidR="00004CFB" w:rsidRPr="00030E33" w:rsidRDefault="00004CFB">
      <w:pPr>
        <w:jc w:val="both"/>
        <w:rPr>
          <w:sz w:val="21"/>
          <w:szCs w:val="21"/>
        </w:rPr>
      </w:pPr>
    </w:p>
    <w:p w:rsidR="00BD1035" w:rsidRPr="004A0329" w:rsidRDefault="00BE7170" w:rsidP="00BE7170">
      <w:pPr>
        <w:pStyle w:val="Heading7"/>
        <w:rPr>
          <w:sz w:val="24"/>
          <w:szCs w:val="24"/>
        </w:rPr>
      </w:pPr>
      <w:r w:rsidRPr="004A0329">
        <w:rPr>
          <w:rFonts w:ascii="Times New Roman" w:eastAsia="Times New Roman" w:hAnsi="Times New Roman" w:cs="Times New Roman"/>
          <w:b/>
          <w:i w:val="0"/>
          <w:color w:val="auto"/>
          <w:sz w:val="24"/>
          <w:szCs w:val="24"/>
        </w:rPr>
        <w:t>Project Plan</w:t>
      </w:r>
    </w:p>
    <w:p w:rsidR="00BD1035" w:rsidRPr="00030E33" w:rsidRDefault="00BD1035">
      <w:pPr>
        <w:jc w:val="both"/>
        <w:rPr>
          <w:sz w:val="21"/>
          <w:szCs w:val="21"/>
        </w:rPr>
      </w:pPr>
    </w:p>
    <w:p w:rsidR="00BD1035" w:rsidRPr="00030E33" w:rsidRDefault="0029345E">
      <w:pPr>
        <w:jc w:val="both"/>
        <w:rPr>
          <w:sz w:val="21"/>
          <w:szCs w:val="21"/>
        </w:rPr>
      </w:pPr>
      <w:r w:rsidRPr="00030E33">
        <w:rPr>
          <w:rFonts w:ascii="Times New Roman" w:eastAsia="Times New Roman" w:hAnsi="Times New Roman" w:cs="Times New Roman"/>
          <w:sz w:val="21"/>
          <w:szCs w:val="21"/>
        </w:rPr>
        <w:t xml:space="preserve">We acknowledge that our group’s experience in web development varies. After many discussions, we agreed that we need to create both a professional and learning environment for each other to be successful. From an individual’s standpoint, our responsibilities include: 1) to keep up with lecture material; 2) to actively research information pertaining our website; and 3) to experiment with new code and features. We emphasize, however, that members can always confide in each other as an extra resource. From a collaboration standpoint, we have prioritized structure, organization and communication as marquee characteristics that our team must uphold. To help with this, we have appointed Ryan Liang as our leader because he has the most experience in programming. </w:t>
      </w:r>
    </w:p>
    <w:p w:rsidR="00BD1035" w:rsidRPr="00030E33" w:rsidRDefault="00BD1035">
      <w:pPr>
        <w:jc w:val="both"/>
        <w:rPr>
          <w:sz w:val="21"/>
          <w:szCs w:val="21"/>
        </w:rPr>
      </w:pPr>
    </w:p>
    <w:p w:rsidR="00BD1035" w:rsidRPr="00030E33" w:rsidRDefault="0029345E">
      <w:pPr>
        <w:jc w:val="both"/>
        <w:rPr>
          <w:sz w:val="21"/>
          <w:szCs w:val="21"/>
        </w:rPr>
      </w:pPr>
      <w:r w:rsidRPr="00030E33">
        <w:rPr>
          <w:rFonts w:ascii="Times New Roman" w:eastAsia="Times New Roman" w:hAnsi="Times New Roman" w:cs="Times New Roman"/>
          <w:sz w:val="21"/>
          <w:szCs w:val="21"/>
        </w:rPr>
        <w:t>We decided that we need to hold weekly meetings until the end of this project. This will ensure that we have adequate time to deal with unforeseeable delays or to implement improvements. During these meetings, each member is expected to prepare and present new content, ideas, documentation or changes to the team. In addition, we have decided to set personal deadlines for our website which will precede the due date of each milestone. If, for any reason, a group member is unable to provide the necessary work requested, the rest of the group will divide and complete the work so that the project is not postponed. All components of our project will be available through shareable mediums such as Google Drive and GitHub</w:t>
      </w:r>
      <w:ins w:id="39" w:author="Ryan Liang" w:date="2017-01-30T12:53:00Z">
        <w:r w:rsidR="00004CFB">
          <w:rPr>
            <w:rStyle w:val="FootnoteReference"/>
            <w:rFonts w:ascii="Times New Roman" w:eastAsia="Times New Roman" w:hAnsi="Times New Roman" w:cs="Times New Roman"/>
            <w:sz w:val="21"/>
            <w:szCs w:val="21"/>
          </w:rPr>
          <w:footnoteReference w:id="1"/>
        </w:r>
      </w:ins>
      <w:r w:rsidRPr="00030E33">
        <w:rPr>
          <w:rFonts w:ascii="Times New Roman" w:eastAsia="Times New Roman" w:hAnsi="Times New Roman" w:cs="Times New Roman"/>
          <w:sz w:val="21"/>
          <w:szCs w:val="21"/>
        </w:rPr>
        <w:t>.</w:t>
      </w:r>
    </w:p>
    <w:sectPr w:rsidR="00BD1035" w:rsidRPr="00030E33" w:rsidSect="00030E33">
      <w:headerReference w:type="default" r:id="rId32"/>
      <w:pgSz w:w="11906" w:h="16838"/>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682E" w:rsidRDefault="00F4682E">
      <w:pPr>
        <w:spacing w:line="240" w:lineRule="auto"/>
      </w:pPr>
      <w:r>
        <w:separator/>
      </w:r>
    </w:p>
  </w:endnote>
  <w:endnote w:type="continuationSeparator" w:id="0">
    <w:p w:rsidR="00F4682E" w:rsidRDefault="00F468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682E" w:rsidRDefault="00F4682E">
      <w:pPr>
        <w:spacing w:line="240" w:lineRule="auto"/>
      </w:pPr>
      <w:r>
        <w:separator/>
      </w:r>
    </w:p>
  </w:footnote>
  <w:footnote w:type="continuationSeparator" w:id="0">
    <w:p w:rsidR="00F4682E" w:rsidRDefault="00F4682E">
      <w:pPr>
        <w:spacing w:line="240" w:lineRule="auto"/>
      </w:pPr>
      <w:r>
        <w:continuationSeparator/>
      </w:r>
    </w:p>
  </w:footnote>
  <w:footnote w:id="1">
    <w:p w:rsidR="00004CFB" w:rsidRDefault="00004CFB">
      <w:pPr>
        <w:pStyle w:val="FootnoteText"/>
      </w:pPr>
      <w:ins w:id="40" w:author="Ryan Liang" w:date="2017-01-30T12:53:00Z">
        <w:r>
          <w:rPr>
            <w:rStyle w:val="FootnoteReference"/>
          </w:rPr>
          <w:footnoteRef/>
        </w:r>
        <w:r>
          <w:t xml:space="preserve"> </w:t>
        </w:r>
        <w:r w:rsidRPr="00004CFB">
          <w:t>https://github.com/ericjsy/web-dev</w:t>
        </w:r>
      </w:ins>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035" w:rsidRDefault="00BD1035">
    <w:pPr>
      <w:jc w:val="right"/>
    </w:pPr>
  </w:p>
  <w:p w:rsidR="00BD1035" w:rsidRDefault="00BD1035" w:rsidP="00E9464A">
    <w:pPr>
      <w:jc w:val="center"/>
    </w:pPr>
  </w:p>
  <w:p w:rsidR="00BD1035" w:rsidRPr="00E9464A" w:rsidRDefault="0029345E">
    <w:pPr>
      <w:jc w:val="right"/>
      <w:rPr>
        <w:rFonts w:ascii="Times New Roman" w:hAnsi="Times New Roman" w:cs="Times New Roman"/>
      </w:rPr>
    </w:pPr>
    <w:r w:rsidRPr="00E9464A">
      <w:rPr>
        <w:rFonts w:ascii="Times New Roman" w:hAnsi="Times New Roman" w:cs="Times New Roman"/>
      </w:rPr>
      <w:fldChar w:fldCharType="begin"/>
    </w:r>
    <w:r w:rsidRPr="00E9464A">
      <w:rPr>
        <w:rFonts w:ascii="Times New Roman" w:hAnsi="Times New Roman" w:cs="Times New Roman"/>
      </w:rPr>
      <w:instrText>PAGE</w:instrText>
    </w:r>
    <w:r w:rsidRPr="00E9464A">
      <w:rPr>
        <w:rFonts w:ascii="Times New Roman" w:hAnsi="Times New Roman" w:cs="Times New Roman"/>
      </w:rPr>
      <w:fldChar w:fldCharType="separate"/>
    </w:r>
    <w:r w:rsidR="009A082F">
      <w:rPr>
        <w:rFonts w:ascii="Times New Roman" w:hAnsi="Times New Roman" w:cs="Times New Roman"/>
        <w:noProof/>
      </w:rPr>
      <w:t>16</w:t>
    </w:r>
    <w:r w:rsidRPr="00E9464A">
      <w:rPr>
        <w:rFonts w:ascii="Times New Roman" w:hAnsi="Times New Roman" w:cs="Times New Roman"/>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961738"/>
    <w:multiLevelType w:val="multilevel"/>
    <w:tmpl w:val="CA189C98"/>
    <w:lvl w:ilvl="0">
      <w:start w:val="1"/>
      <w:numFmt w:val="upperRoman"/>
      <w:lvlText w:val="%1."/>
      <w:lvlJc w:val="right"/>
      <w:pPr>
        <w:ind w:left="720" w:firstLine="360"/>
      </w:pPr>
      <w:rPr>
        <w:u w:val="none"/>
      </w:rPr>
    </w:lvl>
    <w:lvl w:ilvl="1">
      <w:start w:val="1"/>
      <w:numFmt w:val="decimal"/>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7A44547F"/>
    <w:multiLevelType w:val="multilevel"/>
    <w:tmpl w:val="CA189C98"/>
    <w:lvl w:ilvl="0">
      <w:start w:val="1"/>
      <w:numFmt w:val="upperRoman"/>
      <w:lvlText w:val="%1."/>
      <w:lvlJc w:val="right"/>
      <w:pPr>
        <w:ind w:left="720" w:firstLine="360"/>
      </w:pPr>
      <w:rPr>
        <w:u w:val="none"/>
      </w:rPr>
    </w:lvl>
    <w:lvl w:ilvl="1">
      <w:start w:val="1"/>
      <w:numFmt w:val="decimal"/>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yan Liang">
    <w15:presenceInfo w15:providerId="Windows Live" w15:userId="4e496bc2b6e0f47f"/>
  </w15:person>
  <w15:person w15:author="Eric Sy">
    <w15:presenceInfo w15:providerId="None" w15:userId="Eric S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035"/>
    <w:rsid w:val="00004CFB"/>
    <w:rsid w:val="00021AE9"/>
    <w:rsid w:val="00030E33"/>
    <w:rsid w:val="0006227C"/>
    <w:rsid w:val="000A76CF"/>
    <w:rsid w:val="000E3628"/>
    <w:rsid w:val="001067CA"/>
    <w:rsid w:val="00112B16"/>
    <w:rsid w:val="00114190"/>
    <w:rsid w:val="00154C8E"/>
    <w:rsid w:val="00163A64"/>
    <w:rsid w:val="0019255F"/>
    <w:rsid w:val="001B20D6"/>
    <w:rsid w:val="001E3C54"/>
    <w:rsid w:val="002320FB"/>
    <w:rsid w:val="00272A34"/>
    <w:rsid w:val="0029345E"/>
    <w:rsid w:val="00293F4F"/>
    <w:rsid w:val="00297E21"/>
    <w:rsid w:val="002C4873"/>
    <w:rsid w:val="003302A9"/>
    <w:rsid w:val="00334D1F"/>
    <w:rsid w:val="0034484B"/>
    <w:rsid w:val="00355686"/>
    <w:rsid w:val="00373CC3"/>
    <w:rsid w:val="003A795C"/>
    <w:rsid w:val="003C04BC"/>
    <w:rsid w:val="003C37C7"/>
    <w:rsid w:val="003C4EC3"/>
    <w:rsid w:val="003E4BF1"/>
    <w:rsid w:val="003F6C96"/>
    <w:rsid w:val="00401BEE"/>
    <w:rsid w:val="00407532"/>
    <w:rsid w:val="00413A4A"/>
    <w:rsid w:val="004304E7"/>
    <w:rsid w:val="004756D2"/>
    <w:rsid w:val="004771F4"/>
    <w:rsid w:val="00485A2F"/>
    <w:rsid w:val="004A0329"/>
    <w:rsid w:val="004A4258"/>
    <w:rsid w:val="004C4FDB"/>
    <w:rsid w:val="005079C5"/>
    <w:rsid w:val="0052348D"/>
    <w:rsid w:val="00533CE3"/>
    <w:rsid w:val="00537207"/>
    <w:rsid w:val="0055619D"/>
    <w:rsid w:val="00597B07"/>
    <w:rsid w:val="005B0AEB"/>
    <w:rsid w:val="005B19EA"/>
    <w:rsid w:val="005D0BFF"/>
    <w:rsid w:val="00605975"/>
    <w:rsid w:val="0062399B"/>
    <w:rsid w:val="00692118"/>
    <w:rsid w:val="00697AD3"/>
    <w:rsid w:val="006A4A7E"/>
    <w:rsid w:val="006B132D"/>
    <w:rsid w:val="006C46C7"/>
    <w:rsid w:val="006C49BD"/>
    <w:rsid w:val="006E67AD"/>
    <w:rsid w:val="007432CE"/>
    <w:rsid w:val="007D0E10"/>
    <w:rsid w:val="007D1069"/>
    <w:rsid w:val="007D44D8"/>
    <w:rsid w:val="007E1544"/>
    <w:rsid w:val="007E3DD0"/>
    <w:rsid w:val="007E4595"/>
    <w:rsid w:val="007E4E4B"/>
    <w:rsid w:val="008166FF"/>
    <w:rsid w:val="0085733A"/>
    <w:rsid w:val="00873EFB"/>
    <w:rsid w:val="00891531"/>
    <w:rsid w:val="008A0465"/>
    <w:rsid w:val="008A53EA"/>
    <w:rsid w:val="008C3E10"/>
    <w:rsid w:val="008C4DEF"/>
    <w:rsid w:val="008C797D"/>
    <w:rsid w:val="00944D88"/>
    <w:rsid w:val="00972422"/>
    <w:rsid w:val="009A082F"/>
    <w:rsid w:val="009A0BA7"/>
    <w:rsid w:val="009B02C6"/>
    <w:rsid w:val="009C15F5"/>
    <w:rsid w:val="009C2C01"/>
    <w:rsid w:val="009D7CA4"/>
    <w:rsid w:val="009E35F4"/>
    <w:rsid w:val="00A17607"/>
    <w:rsid w:val="00A4139F"/>
    <w:rsid w:val="00A44A5E"/>
    <w:rsid w:val="00A630CD"/>
    <w:rsid w:val="00AB3CE0"/>
    <w:rsid w:val="00AC2761"/>
    <w:rsid w:val="00AC5E76"/>
    <w:rsid w:val="00AD42AE"/>
    <w:rsid w:val="00AD686F"/>
    <w:rsid w:val="00AF686F"/>
    <w:rsid w:val="00B87DD4"/>
    <w:rsid w:val="00BD1035"/>
    <w:rsid w:val="00BE5368"/>
    <w:rsid w:val="00BE5B50"/>
    <w:rsid w:val="00BE7170"/>
    <w:rsid w:val="00C2484B"/>
    <w:rsid w:val="00C265CC"/>
    <w:rsid w:val="00C279CA"/>
    <w:rsid w:val="00C27AD8"/>
    <w:rsid w:val="00C57641"/>
    <w:rsid w:val="00C60C0C"/>
    <w:rsid w:val="00C93FF1"/>
    <w:rsid w:val="00CA35D1"/>
    <w:rsid w:val="00CE3AA1"/>
    <w:rsid w:val="00CF409A"/>
    <w:rsid w:val="00D064C5"/>
    <w:rsid w:val="00D25C25"/>
    <w:rsid w:val="00D44B0D"/>
    <w:rsid w:val="00DD0D7D"/>
    <w:rsid w:val="00E524BF"/>
    <w:rsid w:val="00E82E72"/>
    <w:rsid w:val="00E9464A"/>
    <w:rsid w:val="00EB6507"/>
    <w:rsid w:val="00EB7288"/>
    <w:rsid w:val="00EF1A4D"/>
    <w:rsid w:val="00F0605D"/>
    <w:rsid w:val="00F201A3"/>
    <w:rsid w:val="00F4682E"/>
    <w:rsid w:val="00F570D8"/>
    <w:rsid w:val="00F82248"/>
    <w:rsid w:val="00F9231A"/>
    <w:rsid w:val="00F9237F"/>
    <w:rsid w:val="00F953B8"/>
    <w:rsid w:val="00FC3684"/>
    <w:rsid w:val="00FE115F"/>
    <w:rsid w:val="00FE7A29"/>
    <w:rsid w:val="00FF33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C3DAAB-1D75-44F4-8041-786831D5B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paragraph" w:styleId="Heading7">
    <w:name w:val="heading 7"/>
    <w:basedOn w:val="Normal"/>
    <w:next w:val="Normal"/>
    <w:link w:val="Heading7Char"/>
    <w:uiPriority w:val="9"/>
    <w:unhideWhenUsed/>
    <w:qFormat/>
    <w:rsid w:val="00BE7170"/>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E9464A"/>
    <w:pPr>
      <w:tabs>
        <w:tab w:val="center" w:pos="4680"/>
        <w:tab w:val="right" w:pos="9360"/>
      </w:tabs>
      <w:spacing w:line="240" w:lineRule="auto"/>
    </w:pPr>
  </w:style>
  <w:style w:type="character" w:customStyle="1" w:styleId="HeaderChar">
    <w:name w:val="Header Char"/>
    <w:basedOn w:val="DefaultParagraphFont"/>
    <w:link w:val="Header"/>
    <w:uiPriority w:val="99"/>
    <w:rsid w:val="00E9464A"/>
  </w:style>
  <w:style w:type="paragraph" w:styleId="Footer">
    <w:name w:val="footer"/>
    <w:basedOn w:val="Normal"/>
    <w:link w:val="FooterChar"/>
    <w:uiPriority w:val="99"/>
    <w:unhideWhenUsed/>
    <w:rsid w:val="00E9464A"/>
    <w:pPr>
      <w:tabs>
        <w:tab w:val="center" w:pos="4680"/>
        <w:tab w:val="right" w:pos="9360"/>
      </w:tabs>
      <w:spacing w:line="240" w:lineRule="auto"/>
    </w:pPr>
  </w:style>
  <w:style w:type="character" w:customStyle="1" w:styleId="FooterChar">
    <w:name w:val="Footer Char"/>
    <w:basedOn w:val="DefaultParagraphFont"/>
    <w:link w:val="Footer"/>
    <w:uiPriority w:val="99"/>
    <w:rsid w:val="00E9464A"/>
  </w:style>
  <w:style w:type="paragraph" w:styleId="Revision">
    <w:name w:val="Revision"/>
    <w:hidden/>
    <w:uiPriority w:val="99"/>
    <w:semiHidden/>
    <w:rsid w:val="00E524BF"/>
    <w:pPr>
      <w:spacing w:line="240" w:lineRule="auto"/>
    </w:pPr>
  </w:style>
  <w:style w:type="paragraph" w:styleId="BalloonText">
    <w:name w:val="Balloon Text"/>
    <w:basedOn w:val="Normal"/>
    <w:link w:val="BalloonTextChar"/>
    <w:uiPriority w:val="99"/>
    <w:semiHidden/>
    <w:unhideWhenUsed/>
    <w:rsid w:val="008C4DE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4DEF"/>
    <w:rPr>
      <w:rFonts w:ascii="Segoe UI" w:hAnsi="Segoe UI" w:cs="Segoe UI"/>
      <w:sz w:val="18"/>
      <w:szCs w:val="18"/>
    </w:rPr>
  </w:style>
  <w:style w:type="character" w:customStyle="1" w:styleId="Heading7Char">
    <w:name w:val="Heading 7 Char"/>
    <w:basedOn w:val="DefaultParagraphFont"/>
    <w:link w:val="Heading7"/>
    <w:uiPriority w:val="9"/>
    <w:rsid w:val="00BE7170"/>
    <w:rPr>
      <w:rFonts w:asciiTheme="majorHAnsi" w:eastAsiaTheme="majorEastAsia" w:hAnsiTheme="majorHAnsi" w:cstheme="majorBidi"/>
      <w:i/>
      <w:iCs/>
      <w:color w:val="1F3763" w:themeColor="accent1" w:themeShade="7F"/>
    </w:rPr>
  </w:style>
  <w:style w:type="character" w:styleId="Hyperlink">
    <w:name w:val="Hyperlink"/>
    <w:basedOn w:val="DefaultParagraphFont"/>
    <w:uiPriority w:val="99"/>
    <w:unhideWhenUsed/>
    <w:rsid w:val="00BE7170"/>
    <w:rPr>
      <w:color w:val="0563C1" w:themeColor="hyperlink"/>
      <w:u w:val="single"/>
    </w:rPr>
  </w:style>
  <w:style w:type="character" w:styleId="FollowedHyperlink">
    <w:name w:val="FollowedHyperlink"/>
    <w:basedOn w:val="DefaultParagraphFont"/>
    <w:uiPriority w:val="99"/>
    <w:semiHidden/>
    <w:unhideWhenUsed/>
    <w:rsid w:val="00BE7170"/>
    <w:rPr>
      <w:color w:val="954F72" w:themeColor="followedHyperlink"/>
      <w:u w:val="single"/>
    </w:rPr>
  </w:style>
  <w:style w:type="paragraph" w:styleId="EndnoteText">
    <w:name w:val="endnote text"/>
    <w:basedOn w:val="Normal"/>
    <w:link w:val="EndnoteTextChar"/>
    <w:uiPriority w:val="99"/>
    <w:semiHidden/>
    <w:unhideWhenUsed/>
    <w:rsid w:val="00004CFB"/>
    <w:pPr>
      <w:spacing w:line="240" w:lineRule="auto"/>
    </w:pPr>
    <w:rPr>
      <w:sz w:val="20"/>
      <w:szCs w:val="20"/>
    </w:rPr>
  </w:style>
  <w:style w:type="character" w:customStyle="1" w:styleId="EndnoteTextChar">
    <w:name w:val="Endnote Text Char"/>
    <w:basedOn w:val="DefaultParagraphFont"/>
    <w:link w:val="EndnoteText"/>
    <w:uiPriority w:val="99"/>
    <w:semiHidden/>
    <w:rsid w:val="00004CFB"/>
    <w:rPr>
      <w:sz w:val="20"/>
      <w:szCs w:val="20"/>
    </w:rPr>
  </w:style>
  <w:style w:type="character" w:styleId="EndnoteReference">
    <w:name w:val="endnote reference"/>
    <w:basedOn w:val="DefaultParagraphFont"/>
    <w:uiPriority w:val="99"/>
    <w:semiHidden/>
    <w:unhideWhenUsed/>
    <w:rsid w:val="00004CFB"/>
    <w:rPr>
      <w:vertAlign w:val="superscript"/>
    </w:rPr>
  </w:style>
  <w:style w:type="paragraph" w:styleId="FootnoteText">
    <w:name w:val="footnote text"/>
    <w:basedOn w:val="Normal"/>
    <w:link w:val="FootnoteTextChar"/>
    <w:uiPriority w:val="99"/>
    <w:semiHidden/>
    <w:unhideWhenUsed/>
    <w:rsid w:val="00004CFB"/>
    <w:pPr>
      <w:spacing w:line="240" w:lineRule="auto"/>
    </w:pPr>
    <w:rPr>
      <w:sz w:val="20"/>
      <w:szCs w:val="20"/>
    </w:rPr>
  </w:style>
  <w:style w:type="character" w:customStyle="1" w:styleId="FootnoteTextChar">
    <w:name w:val="Footnote Text Char"/>
    <w:basedOn w:val="DefaultParagraphFont"/>
    <w:link w:val="FootnoteText"/>
    <w:uiPriority w:val="99"/>
    <w:semiHidden/>
    <w:rsid w:val="00004CFB"/>
    <w:rPr>
      <w:sz w:val="20"/>
      <w:szCs w:val="20"/>
    </w:rPr>
  </w:style>
  <w:style w:type="character" w:styleId="FootnoteReference">
    <w:name w:val="footnote reference"/>
    <w:basedOn w:val="DefaultParagraphFont"/>
    <w:uiPriority w:val="99"/>
    <w:semiHidden/>
    <w:unhideWhenUsed/>
    <w:rsid w:val="00004CFB"/>
    <w:rPr>
      <w:vertAlign w:val="superscript"/>
    </w:rPr>
  </w:style>
  <w:style w:type="paragraph" w:styleId="Caption">
    <w:name w:val="caption"/>
    <w:basedOn w:val="Normal"/>
    <w:next w:val="Normal"/>
    <w:uiPriority w:val="35"/>
    <w:unhideWhenUsed/>
    <w:qFormat/>
    <w:rsid w:val="00A4139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package" Target="embeddings/Microsoft_Visio_Drawing6.vsdx"/><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4.vsdx"/><Relationship Id="rId25" Type="http://schemas.openxmlformats.org/officeDocument/2006/relationships/package" Target="embeddings/Microsoft_Visio_Drawing8.vsdx"/><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package" Target="embeddings/Microsoft_Visio_Drawing10.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ricjsy/web-dev/tree/master/concept/wireframes" TargetMode="External"/><Relationship Id="rId24" Type="http://schemas.openxmlformats.org/officeDocument/2006/relationships/image" Target="media/image9.emf"/><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package" Target="embeddings/Microsoft_Visio_Drawing3.vsdx"/><Relationship Id="rId23" Type="http://schemas.openxmlformats.org/officeDocument/2006/relationships/package" Target="embeddings/Microsoft_Visio_Drawing7.vsdx"/><Relationship Id="rId28" Type="http://schemas.openxmlformats.org/officeDocument/2006/relationships/image" Target="media/image11.emf"/><Relationship Id="rId10" Type="http://schemas.openxmlformats.org/officeDocument/2006/relationships/image" Target="media/image2.png"/><Relationship Id="rId19" Type="http://schemas.openxmlformats.org/officeDocument/2006/relationships/package" Target="embeddings/Microsoft_Visio_Drawing5.vsdx"/><Relationship Id="rId31" Type="http://schemas.openxmlformats.org/officeDocument/2006/relationships/hyperlink" Target="http://www.saintgermainbakery.com/" TargetMode="External"/><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Drawing9.vsdx"/><Relationship Id="rId30" Type="http://schemas.openxmlformats.org/officeDocument/2006/relationships/hyperlink" Target="http://www.uglycakeshop.sg/"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32D1B-5343-471B-A210-DEC34DF00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17</Pages>
  <Words>2143</Words>
  <Characters>12221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 Sy</cp:lastModifiedBy>
  <cp:revision>60</cp:revision>
  <dcterms:created xsi:type="dcterms:W3CDTF">2017-02-03T06:42:00Z</dcterms:created>
  <dcterms:modified xsi:type="dcterms:W3CDTF">2017-02-03T08:07:00Z</dcterms:modified>
</cp:coreProperties>
</file>